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DA335F" w:rsidRDefault="004E375D" w14:paraId="328E0E8C" w14:textId="1AB22FC5">
      <w:pPr>
        <w:jc w:val="center"/>
        <w:rPr>
          <w:rFonts w:ascii="Times New Roman" w:hAnsi="Times New Roman"/>
          <w:bCs/>
        </w:rPr>
      </w:pPr>
      <w:r>
        <w:rPr>
          <w:rFonts w:ascii="Times New Roman" w:hAnsi="Times New Roman"/>
          <w:bCs/>
        </w:rPr>
        <w:t>Technical Publication SJ20</w:t>
      </w:r>
      <w:r w:rsidR="00F63AEB">
        <w:rPr>
          <w:rFonts w:ascii="Times New Roman" w:hAnsi="Times New Roman"/>
          <w:bCs/>
        </w:rPr>
        <w:t>XX</w:t>
      </w:r>
      <w:r w:rsidRPr="003A68DC" w:rsidR="00DA335F">
        <w:rPr>
          <w:rFonts w:ascii="Times New Roman" w:hAnsi="Times New Roman"/>
          <w:bCs/>
        </w:rPr>
        <w:t>-X</w:t>
      </w:r>
    </w:p>
    <w:p w:rsidRPr="003A68DC" w:rsidR="00E77ABC" w:rsidP="00E77ABC" w:rsidRDefault="00E77ABC" w14:paraId="50A33D1C" w14:textId="77777777">
      <w:pPr>
        <w:jc w:val="center"/>
        <w:rPr>
          <w:rFonts w:ascii="Times New Roman" w:hAnsi="Times New Roman"/>
          <w:bCs/>
        </w:rPr>
      </w:pPr>
      <w:r w:rsidRPr="001805E8">
        <w:rPr>
          <w:rFonts w:ascii="Times New Roman" w:hAnsi="Times New Roman"/>
          <w:bCs/>
          <w:highlight w:val="yellow"/>
        </w:rPr>
        <w:t>(Communications assigns the number at the end of the editing process.)</w:t>
      </w:r>
    </w:p>
    <w:p w:rsidRPr="003A68DC" w:rsidR="00E60661" w:rsidRDefault="00E60661" w14:paraId="2F62DD8B" w14:textId="77777777">
      <w:pPr>
        <w:jc w:val="center"/>
        <w:rPr>
          <w:rFonts w:ascii="Times New Roman" w:hAnsi="Times New Roman"/>
          <w:bCs/>
        </w:rPr>
      </w:pPr>
    </w:p>
    <w:p w:rsidRPr="0021430D" w:rsidR="00E56E3C" w:rsidP="00E56E3C" w:rsidRDefault="00DA0944" w14:paraId="641801FD" w14:textId="1159BAB6">
      <w:pPr>
        <w:jc w:val="center"/>
        <w:rPr>
          <w:rFonts w:ascii="Times New Roman" w:hAnsi="Times New Roman"/>
          <w:b/>
          <w:smallCaps/>
          <w:szCs w:val="24"/>
        </w:rPr>
      </w:pPr>
      <w:r>
        <w:rPr>
          <w:rFonts w:ascii="Times New Roman" w:hAnsi="Times New Roman"/>
          <w:b/>
          <w:smallCaps/>
          <w:szCs w:val="24"/>
        </w:rPr>
        <w:t xml:space="preserve">NFSEG GROUNDWATER FLOW MODEL </w:t>
      </w:r>
      <w:r w:rsidR="00144138">
        <w:rPr>
          <w:rFonts w:ascii="Times New Roman" w:hAnsi="Times New Roman"/>
          <w:b/>
          <w:smallCaps/>
          <w:szCs w:val="24"/>
        </w:rPr>
        <w:t xml:space="preserve">V1.1 </w:t>
      </w:r>
      <w:r>
        <w:rPr>
          <w:rFonts w:ascii="Times New Roman" w:hAnsi="Times New Roman"/>
          <w:b/>
          <w:smallCaps/>
          <w:szCs w:val="24"/>
        </w:rPr>
        <w:t>POST-PROCESSING TOOLS</w:t>
      </w:r>
    </w:p>
    <w:p w:rsidR="004F3644" w:rsidP="004F3644" w:rsidRDefault="004F3644" w14:paraId="0165AB2B" w14:textId="77777777">
      <w:pPr>
        <w:tabs>
          <w:tab w:val="left" w:pos="-720"/>
        </w:tabs>
        <w:suppressAutoHyphens/>
        <w:spacing w:after="40"/>
        <w:jc w:val="center"/>
        <w:rPr>
          <w:rFonts w:ascii="Times New Roman" w:hAnsi="Times New Roman"/>
        </w:rPr>
      </w:pPr>
    </w:p>
    <w:p w:rsidR="004F3644" w:rsidP="004F3644" w:rsidRDefault="004F3644" w14:paraId="17A3EDD5" w14:textId="346439C2">
      <w:pPr>
        <w:tabs>
          <w:tab w:val="left" w:pos="-720"/>
        </w:tabs>
        <w:suppressAutoHyphens/>
        <w:spacing w:after="40"/>
        <w:jc w:val="center"/>
        <w:rPr>
          <w:rFonts w:ascii="Times New Roman" w:hAnsi="Times New Roman"/>
        </w:rPr>
      </w:pPr>
      <w:r w:rsidRPr="004F3644">
        <w:rPr>
          <w:rFonts w:ascii="Times New Roman" w:hAnsi="Times New Roman"/>
        </w:rPr>
        <w:t>B</w:t>
      </w:r>
      <w:r w:rsidRPr="004F3644" w:rsidR="00A977EE">
        <w:rPr>
          <w:rFonts w:ascii="Times New Roman" w:hAnsi="Times New Roman"/>
        </w:rPr>
        <w:t>y</w:t>
      </w:r>
      <w:r>
        <w:rPr>
          <w:rFonts w:ascii="Times New Roman" w:hAnsi="Times New Roman"/>
        </w:rPr>
        <w:t>:</w:t>
      </w:r>
    </w:p>
    <w:p w:rsidR="004777AC" w:rsidP="004777AC" w:rsidRDefault="004777AC" w14:paraId="519F3A60" w14:textId="7B926733">
      <w:pPr>
        <w:pStyle w:val="Default"/>
        <w:jc w:val="center"/>
      </w:pPr>
      <w:r>
        <w:t>Paul Bremner, Ph.D.</w:t>
      </w:r>
    </w:p>
    <w:p w:rsidR="00994C4F" w:rsidP="004777AC" w:rsidRDefault="00994C4F" w14:paraId="3A8DF714" w14:textId="34B0D103">
      <w:pPr>
        <w:pStyle w:val="Default"/>
        <w:jc w:val="center"/>
      </w:pPr>
      <w:r>
        <w:t>Tim De</w:t>
      </w:r>
      <w:r w:rsidR="00147F7A">
        <w:t>s</w:t>
      </w:r>
      <w:r>
        <w:t>m</w:t>
      </w:r>
      <w:r w:rsidR="00147F7A">
        <w:t>arais, P.E.</w:t>
      </w:r>
    </w:p>
    <w:p w:rsidR="00147F7A" w:rsidP="004777AC" w:rsidRDefault="00147F7A" w14:paraId="7E4F3A3A" w14:textId="2A8E17B5">
      <w:pPr>
        <w:pStyle w:val="Default"/>
        <w:jc w:val="center"/>
      </w:pPr>
      <w:r>
        <w:t>Doug Durden, P.E.</w:t>
      </w:r>
    </w:p>
    <w:p w:rsidR="00A977EE" w:rsidP="00A977EE" w:rsidRDefault="00A977EE" w14:paraId="216FD672" w14:textId="27AF0DBC">
      <w:pPr>
        <w:pStyle w:val="Default"/>
        <w:jc w:val="center"/>
      </w:pPr>
      <w:r>
        <w:t>Wei Jin, P.E.</w:t>
      </w:r>
    </w:p>
    <w:p w:rsidRPr="003A68DC" w:rsidR="00DA335F" w:rsidRDefault="00DA335F" w14:paraId="06EEC5EE" w14:textId="77777777">
      <w:pPr>
        <w:jc w:val="center"/>
        <w:rPr>
          <w:rFonts w:ascii="Times New Roman" w:hAnsi="Times New Roman"/>
          <w:bCs/>
        </w:rPr>
      </w:pPr>
    </w:p>
    <w:p w:rsidRPr="003A68DC" w:rsidR="00DA335F" w:rsidRDefault="00DA335F" w14:paraId="112BEEA4" w14:textId="77777777">
      <w:pPr>
        <w:jc w:val="center"/>
        <w:rPr>
          <w:rFonts w:ascii="Times New Roman" w:hAnsi="Times New Roman"/>
          <w:bCs/>
        </w:rPr>
      </w:pPr>
    </w:p>
    <w:p w:rsidRPr="003A68DC" w:rsidR="00DA335F" w:rsidRDefault="00DA335F" w14:paraId="5D6EBF60" w14:textId="77777777">
      <w:pPr>
        <w:jc w:val="center"/>
        <w:rPr>
          <w:rFonts w:ascii="Times New Roman" w:hAnsi="Times New Roman"/>
          <w:bCs/>
        </w:rPr>
      </w:pPr>
    </w:p>
    <w:p w:rsidRPr="003A68DC" w:rsidR="00DA335F" w:rsidRDefault="00DA335F" w14:paraId="7CB0AFBF" w14:textId="77777777">
      <w:pPr>
        <w:jc w:val="center"/>
        <w:rPr>
          <w:rFonts w:ascii="Times New Roman" w:hAnsi="Times New Roman"/>
          <w:bCs/>
        </w:rPr>
      </w:pPr>
    </w:p>
    <w:p w:rsidRPr="003A68DC" w:rsidR="00DA335F" w:rsidRDefault="00DA335F" w14:paraId="2153257B" w14:textId="77777777">
      <w:pPr>
        <w:jc w:val="center"/>
        <w:rPr>
          <w:rFonts w:ascii="Times New Roman" w:hAnsi="Times New Roman"/>
          <w:bCs/>
        </w:rPr>
      </w:pPr>
    </w:p>
    <w:p w:rsidRPr="003A68DC" w:rsidR="00DA335F" w:rsidRDefault="00DA335F" w14:paraId="0DD1932A" w14:textId="77777777">
      <w:pPr>
        <w:jc w:val="center"/>
        <w:rPr>
          <w:rFonts w:ascii="Times New Roman" w:hAnsi="Times New Roman"/>
          <w:bCs/>
        </w:rPr>
      </w:pPr>
    </w:p>
    <w:p w:rsidRPr="003A68DC" w:rsidR="00DA335F" w:rsidRDefault="00DA335F" w14:paraId="3C075D91" w14:textId="77777777">
      <w:pPr>
        <w:jc w:val="center"/>
        <w:rPr>
          <w:rFonts w:ascii="Times New Roman" w:hAnsi="Times New Roman"/>
          <w:bCs/>
        </w:rPr>
      </w:pPr>
    </w:p>
    <w:p w:rsidRPr="003A68DC" w:rsidR="00DA335F" w:rsidRDefault="00DA335F" w14:paraId="019D5D12" w14:textId="77777777">
      <w:pPr>
        <w:jc w:val="center"/>
        <w:rPr>
          <w:rFonts w:ascii="Times New Roman" w:hAnsi="Times New Roman"/>
          <w:bCs/>
        </w:rPr>
      </w:pPr>
    </w:p>
    <w:p w:rsidRPr="003A68DC" w:rsidR="00DA335F" w:rsidRDefault="00DA335F" w14:paraId="0D082368" w14:textId="77777777">
      <w:pPr>
        <w:jc w:val="center"/>
        <w:rPr>
          <w:rFonts w:ascii="Times New Roman" w:hAnsi="Times New Roman"/>
          <w:bCs/>
        </w:rPr>
      </w:pPr>
    </w:p>
    <w:p w:rsidRPr="003A68DC" w:rsidR="00DA335F" w:rsidRDefault="00DA335F" w14:paraId="0C42F22D" w14:textId="77777777">
      <w:pPr>
        <w:jc w:val="center"/>
        <w:rPr>
          <w:rFonts w:ascii="Times New Roman" w:hAnsi="Times New Roman"/>
          <w:bCs/>
        </w:rPr>
      </w:pPr>
    </w:p>
    <w:p w:rsidRPr="003A68DC" w:rsidR="00DA335F" w:rsidRDefault="00DA335F" w14:paraId="7F515976" w14:textId="77777777">
      <w:pPr>
        <w:jc w:val="center"/>
        <w:rPr>
          <w:rFonts w:ascii="Times New Roman" w:hAnsi="Times New Roman"/>
          <w:bCs/>
        </w:rPr>
      </w:pPr>
    </w:p>
    <w:p w:rsidRPr="003A68DC" w:rsidR="00DA335F" w:rsidRDefault="00DA335F" w14:paraId="6EE1F365" w14:textId="77777777">
      <w:pPr>
        <w:jc w:val="center"/>
        <w:rPr>
          <w:rFonts w:ascii="Times New Roman" w:hAnsi="Times New Roman"/>
          <w:bCs/>
        </w:rPr>
      </w:pPr>
    </w:p>
    <w:p w:rsidRPr="003A68DC" w:rsidR="00DA335F" w:rsidRDefault="00DA335F" w14:paraId="6D436519" w14:textId="77777777">
      <w:pPr>
        <w:jc w:val="center"/>
        <w:rPr>
          <w:rFonts w:ascii="Times New Roman" w:hAnsi="Times New Roman"/>
          <w:bCs/>
        </w:rPr>
      </w:pPr>
    </w:p>
    <w:p w:rsidRPr="003A68DC" w:rsidR="00DA335F" w:rsidRDefault="00DA335F" w14:paraId="4D8A5037" w14:textId="77777777">
      <w:pPr>
        <w:jc w:val="center"/>
        <w:rPr>
          <w:rFonts w:ascii="Times New Roman" w:hAnsi="Times New Roman"/>
          <w:bCs/>
        </w:rPr>
      </w:pPr>
    </w:p>
    <w:p w:rsidRPr="003A68DC" w:rsidR="00DA335F" w:rsidRDefault="00DA335F" w14:paraId="4E34299E" w14:textId="77777777">
      <w:pPr>
        <w:jc w:val="center"/>
        <w:rPr>
          <w:rFonts w:ascii="Times New Roman" w:hAnsi="Times New Roman"/>
          <w:bCs/>
        </w:rPr>
      </w:pPr>
      <w:r w:rsidRPr="003A68DC">
        <w:rPr>
          <w:rFonts w:ascii="Times New Roman" w:hAnsi="Times New Roman"/>
          <w:bCs/>
        </w:rPr>
        <w:t>St. Johns River Water Management District</w:t>
      </w:r>
    </w:p>
    <w:p w:rsidRPr="003A68DC" w:rsidR="00DA335F" w:rsidRDefault="00DA335F" w14:paraId="422D71DB" w14:textId="77777777">
      <w:pPr>
        <w:jc w:val="center"/>
        <w:rPr>
          <w:rFonts w:ascii="Times New Roman" w:hAnsi="Times New Roman"/>
          <w:bCs/>
        </w:rPr>
      </w:pPr>
      <w:r w:rsidRPr="003A68DC">
        <w:rPr>
          <w:rFonts w:ascii="Times New Roman" w:hAnsi="Times New Roman"/>
          <w:bCs/>
        </w:rPr>
        <w:t>Palatka, Florida</w:t>
      </w:r>
    </w:p>
    <w:p w:rsidRPr="003A68DC" w:rsidR="00DA335F" w:rsidRDefault="00DA335F" w14:paraId="6475C821" w14:textId="77777777">
      <w:pPr>
        <w:jc w:val="center"/>
        <w:rPr>
          <w:rFonts w:ascii="Times New Roman" w:hAnsi="Times New Roman"/>
          <w:bCs/>
        </w:rPr>
      </w:pPr>
    </w:p>
    <w:p w:rsidRPr="003A68DC" w:rsidR="00DA335F" w:rsidRDefault="00DA335F" w14:paraId="158B9792" w14:textId="4A6E74AA">
      <w:pPr>
        <w:jc w:val="center"/>
        <w:rPr>
          <w:rFonts w:ascii="Times New Roman" w:hAnsi="Times New Roman"/>
          <w:bCs/>
        </w:rPr>
      </w:pPr>
      <w:r w:rsidRPr="003A68DC">
        <w:rPr>
          <w:rFonts w:ascii="Times New Roman" w:hAnsi="Times New Roman"/>
          <w:bCs/>
        </w:rPr>
        <w:t>20</w:t>
      </w:r>
      <w:r w:rsidR="004C70A2">
        <w:rPr>
          <w:rFonts w:ascii="Times New Roman" w:hAnsi="Times New Roman"/>
          <w:bCs/>
        </w:rPr>
        <w:t>2</w:t>
      </w:r>
      <w:r w:rsidR="00883862">
        <w:rPr>
          <w:rFonts w:ascii="Times New Roman" w:hAnsi="Times New Roman"/>
          <w:bCs/>
        </w:rPr>
        <w:t>1</w:t>
      </w:r>
    </w:p>
    <w:p w:rsidRPr="003A68DC" w:rsidR="00DA335F" w:rsidRDefault="00DA335F" w14:paraId="27428000" w14:textId="77777777">
      <w:pPr>
        <w:rPr>
          <w:rFonts w:ascii="Times New Roman" w:hAnsi="Times New Roman"/>
        </w:rPr>
        <w:sectPr w:rsidRPr="003A68DC" w:rsidR="00DA335F" w:rsidSect="00D9797D">
          <w:headerReference w:type="even" r:id="rId11"/>
          <w:headerReference w:type="default" r:id="rId12"/>
          <w:footerReference w:type="even" r:id="rId13"/>
          <w:footerReference w:type="default" r:id="rId14"/>
          <w:type w:val="continuous"/>
          <w:pgSz w:w="12240" w:h="15840" w:orient="portrait" w:code="1"/>
          <w:pgMar w:top="1800" w:right="1440" w:bottom="1080" w:left="1440" w:header="0" w:footer="0" w:gutter="0"/>
          <w:cols w:space="720"/>
          <w:titlePg/>
        </w:sectPr>
      </w:pPr>
      <w:r w:rsidRPr="003A68DC">
        <w:rPr>
          <w:rFonts w:ascii="Times New Roman" w:hAnsi="Times New Roman"/>
        </w:rPr>
        <w:br w:type="page"/>
      </w:r>
    </w:p>
    <w:p w:rsidR="00CC5816" w:rsidP="00CC5816" w:rsidRDefault="004608B2" w14:paraId="3D35502C" w14:textId="77777777">
      <w:pPr>
        <w:jc w:val="center"/>
        <w:rPr>
          <w:rFonts w:ascii="Times New Roman" w:hAnsi="Times New Roman"/>
          <w:szCs w:val="24"/>
        </w:rPr>
      </w:pPr>
      <w:r>
        <w:rPr>
          <w:rFonts w:ascii="Times New Roman" w:hAnsi="Times New Roman"/>
          <w:noProof/>
          <w:szCs w:val="24"/>
        </w:rPr>
        <w:lastRenderedPageBreak/>
        <w:drawing>
          <wp:inline distT="0" distB="0" distL="0" distR="0" wp14:anchorId="28410CCD" wp14:editId="6294E099">
            <wp:extent cx="5334000" cy="5172075"/>
            <wp:effectExtent l="19050" t="0" r="0" b="0"/>
            <wp:docPr id="1" name="Picture 0" descr="Five Distr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ive Districts.png"/>
                    <pic:cNvPicPr>
                      <a:picLocks noChangeAspect="1" noChangeArrowheads="1"/>
                    </pic:cNvPicPr>
                  </pic:nvPicPr>
                  <pic:blipFill>
                    <a:blip r:embed="rId15" cstate="print"/>
                    <a:srcRect/>
                    <a:stretch>
                      <a:fillRect/>
                    </a:stretch>
                  </pic:blipFill>
                  <pic:spPr bwMode="auto">
                    <a:xfrm>
                      <a:off x="0" y="0"/>
                      <a:ext cx="5334000" cy="5172075"/>
                    </a:xfrm>
                    <a:prstGeom prst="rect">
                      <a:avLst/>
                    </a:prstGeom>
                    <a:noFill/>
                    <a:ln w="9525">
                      <a:noFill/>
                      <a:miter lim="800000"/>
                      <a:headEnd/>
                      <a:tailEnd/>
                    </a:ln>
                  </pic:spPr>
                </pic:pic>
              </a:graphicData>
            </a:graphic>
          </wp:inline>
        </w:drawing>
      </w:r>
    </w:p>
    <w:p w:rsidRPr="001805E8" w:rsidR="00CC5816" w:rsidP="00CC5816" w:rsidRDefault="001805E8" w14:paraId="41518F76" w14:textId="77777777">
      <w:pPr>
        <w:jc w:val="center"/>
        <w:rPr>
          <w:rFonts w:ascii="Times New Roman" w:hAnsi="Times New Roman"/>
          <w:sz w:val="20"/>
          <w:highlight w:val="yellow"/>
        </w:rPr>
      </w:pPr>
      <w:r w:rsidRPr="001805E8">
        <w:rPr>
          <w:rFonts w:ascii="Times New Roman" w:hAnsi="Times New Roman"/>
          <w:sz w:val="20"/>
          <w:highlight w:val="yellow"/>
        </w:rPr>
        <w:t>Communications will insert the approved, standard map and disclaimer information on this page.</w:t>
      </w:r>
    </w:p>
    <w:p w:rsidR="001805E8" w:rsidP="00CC5816" w:rsidRDefault="001805E8" w14:paraId="70F975C9" w14:textId="77777777">
      <w:pPr>
        <w:jc w:val="center"/>
        <w:rPr>
          <w:rFonts w:ascii="Times New Roman" w:hAnsi="Times New Roman"/>
          <w:sz w:val="20"/>
        </w:rPr>
      </w:pPr>
      <w:r w:rsidRPr="001805E8">
        <w:rPr>
          <w:rFonts w:ascii="Times New Roman" w:hAnsi="Times New Roman"/>
          <w:sz w:val="20"/>
          <w:highlight w:val="yellow"/>
        </w:rPr>
        <w:t>PLACEHOLDER</w:t>
      </w:r>
    </w:p>
    <w:p w:rsidRPr="003A68DC" w:rsidR="00DA335F" w:rsidRDefault="00DA335F" w14:paraId="2D288AA5" w14:textId="77777777">
      <w:pPr>
        <w:jc w:val="center"/>
        <w:rPr>
          <w:rFonts w:ascii="Times New Roman" w:hAnsi="Times New Roman"/>
          <w:bCs/>
        </w:rPr>
      </w:pPr>
    </w:p>
    <w:p w:rsidR="00662B79" w:rsidRDefault="00DA335F" w14:paraId="075BA1B4" w14:textId="480EBA80">
      <w:pPr>
        <w:rPr>
          <w:rFonts w:ascii="Times New Roman" w:hAnsi="Times New Roman"/>
          <w:b/>
          <w:sz w:val="32"/>
        </w:rPr>
      </w:pPr>
      <w:r w:rsidRPr="003A68DC">
        <w:rPr>
          <w:rFonts w:ascii="Times New Roman" w:hAnsi="Times New Roman"/>
          <w:b/>
          <w:sz w:val="32"/>
        </w:rPr>
        <w:br w:type="page"/>
      </w:r>
    </w:p>
    <w:p w:rsidRPr="007F0028" w:rsidR="00662B79" w:rsidP="007F0028" w:rsidRDefault="00662B79" w14:paraId="5655FD34" w14:textId="0E42B30B">
      <w:pPr>
        <w:pStyle w:val="Heading1"/>
      </w:pPr>
      <w:bookmarkStart w:name="_Toc49765614" w:id="0"/>
      <w:bookmarkStart w:name="_Toc64221835" w:id="1"/>
      <w:r w:rsidRPr="007F0028">
        <w:lastRenderedPageBreak/>
        <w:t>Executive Summary</w:t>
      </w:r>
      <w:bookmarkEnd w:id="0"/>
      <w:bookmarkEnd w:id="1"/>
    </w:p>
    <w:p w:rsidR="00391D52" w:rsidP="0092640C" w:rsidRDefault="00391D52" w14:paraId="5FBB7949" w14:textId="77777777">
      <w:pPr>
        <w:ind w:left="360"/>
        <w:rPr>
          <w:rFonts w:ascii="Times New Roman" w:hAnsi="Times New Roman"/>
          <w:szCs w:val="24"/>
        </w:rPr>
      </w:pPr>
    </w:p>
    <w:p w:rsidR="00536685" w:rsidP="00536685" w:rsidRDefault="00883862" w14:paraId="1C3FA254" w14:textId="468DC355">
      <w:pPr>
        <w:spacing w:before="168" w:beforeLines="70" w:after="120"/>
        <w:ind w:left="360"/>
        <w:contextualSpacing/>
        <w:rPr>
          <w:rFonts w:ascii="Times New Roman" w:hAnsi="Times New Roman"/>
          <w:szCs w:val="24"/>
        </w:rPr>
      </w:pPr>
      <w:r>
        <w:rPr>
          <w:rFonts w:ascii="Times New Roman" w:hAnsi="Times New Roman"/>
          <w:szCs w:val="24"/>
        </w:rPr>
        <w:t>…</w:t>
      </w:r>
    </w:p>
    <w:p w:rsidRPr="00B77C2B" w:rsidR="00536685" w:rsidP="00536685" w:rsidRDefault="00536685" w14:paraId="43FC7B30" w14:textId="7E817FF8">
      <w:pPr>
        <w:pStyle w:val="NoSpacing"/>
        <w:rPr>
          <w:rFonts w:ascii="Times New Roman" w:hAnsi="Times New Roman" w:cs="Times New Roman"/>
          <w:sz w:val="24"/>
          <w:szCs w:val="24"/>
        </w:rPr>
        <w:sectPr w:rsidRPr="00B77C2B" w:rsidR="00536685" w:rsidSect="00A12EA2">
          <w:headerReference w:type="default" r:id="rId16"/>
          <w:pgSz w:w="12240" w:h="15840" w:orient="portrait" w:code="1"/>
          <w:pgMar w:top="1440" w:right="1440" w:bottom="1440" w:left="1440" w:header="1080" w:footer="1080" w:gutter="0"/>
          <w:pgNumType w:fmt="lowerRoman" w:start="2"/>
          <w:cols w:space="720"/>
          <w:titlePg/>
          <w:docGrid w:linePitch="326"/>
        </w:sectPr>
      </w:pPr>
    </w:p>
    <w:p w:rsidRPr="004F4459" w:rsidR="003D6B4C" w:rsidP="007F0028" w:rsidRDefault="003D6B4C" w14:paraId="6A73ACCC" w14:textId="77777777">
      <w:pPr>
        <w:pStyle w:val="Heading1"/>
        <w:rPr>
          <w:spacing w:val="-2"/>
        </w:rPr>
      </w:pPr>
      <w:bookmarkStart w:name="_Toc49765615" w:id="2"/>
      <w:bookmarkStart w:name="_Toc64221836" w:id="3"/>
      <w:r w:rsidRPr="003A68DC">
        <w:lastRenderedPageBreak/>
        <w:t>Contents</w:t>
      </w:r>
      <w:bookmarkEnd w:id="2"/>
      <w:bookmarkEnd w:id="3"/>
    </w:p>
    <w:p w:rsidR="004677D0" w:rsidRDefault="003D6B4C" w14:paraId="3D80BF16" w14:textId="53A5AFB7">
      <w:pPr>
        <w:pStyle w:val="TOC1"/>
        <w:rPr>
          <w:rFonts w:asciiTheme="minorHAnsi" w:hAnsiTheme="minorHAnsi" w:eastAsiaTheme="minorEastAsia" w:cstheme="minorBidi"/>
          <w:caps w:val="0"/>
          <w:noProof/>
          <w:sz w:val="22"/>
          <w:szCs w:val="22"/>
          <w:lang w:eastAsia="zh-CN"/>
        </w:rPr>
      </w:pPr>
      <w:r>
        <w:fldChar w:fldCharType="begin"/>
      </w:r>
      <w:r>
        <w:instrText xml:space="preserve"> TOC \o "1-4" \h \z \u </w:instrText>
      </w:r>
      <w:r>
        <w:fldChar w:fldCharType="separate"/>
      </w:r>
      <w:hyperlink w:history="1" w:anchor="_Toc64221835">
        <w:r w:rsidRPr="00081E3F" w:rsidR="004677D0">
          <w:rPr>
            <w:rStyle w:val="Hyperlink"/>
            <w:noProof/>
          </w:rPr>
          <w:t>Executive Summary</w:t>
        </w:r>
        <w:r w:rsidR="004677D0">
          <w:rPr>
            <w:noProof/>
            <w:webHidden/>
          </w:rPr>
          <w:tab/>
        </w:r>
        <w:r w:rsidR="004677D0">
          <w:rPr>
            <w:noProof/>
            <w:webHidden/>
          </w:rPr>
          <w:fldChar w:fldCharType="begin"/>
        </w:r>
        <w:r w:rsidR="004677D0">
          <w:rPr>
            <w:noProof/>
            <w:webHidden/>
          </w:rPr>
          <w:instrText xml:space="preserve"> PAGEREF _Toc64221835 \h </w:instrText>
        </w:r>
        <w:r w:rsidR="004677D0">
          <w:rPr>
            <w:noProof/>
            <w:webHidden/>
          </w:rPr>
        </w:r>
        <w:r w:rsidR="004677D0">
          <w:rPr>
            <w:noProof/>
            <w:webHidden/>
          </w:rPr>
          <w:fldChar w:fldCharType="separate"/>
        </w:r>
        <w:r w:rsidR="004677D0">
          <w:rPr>
            <w:noProof/>
            <w:webHidden/>
          </w:rPr>
          <w:t>iii</w:t>
        </w:r>
        <w:r w:rsidR="004677D0">
          <w:rPr>
            <w:noProof/>
            <w:webHidden/>
          </w:rPr>
          <w:fldChar w:fldCharType="end"/>
        </w:r>
      </w:hyperlink>
    </w:p>
    <w:p w:rsidR="004677D0" w:rsidRDefault="00BF32BA" w14:paraId="0F2F822A" w14:textId="18485031">
      <w:pPr>
        <w:pStyle w:val="TOC1"/>
        <w:rPr>
          <w:rFonts w:asciiTheme="minorHAnsi" w:hAnsiTheme="minorHAnsi" w:eastAsiaTheme="minorEastAsia" w:cstheme="minorBidi"/>
          <w:caps w:val="0"/>
          <w:noProof/>
          <w:sz w:val="22"/>
          <w:szCs w:val="22"/>
          <w:lang w:eastAsia="zh-CN"/>
        </w:rPr>
      </w:pPr>
      <w:hyperlink w:history="1" w:anchor="_Toc64221836">
        <w:r w:rsidRPr="00081E3F" w:rsidR="004677D0">
          <w:rPr>
            <w:rStyle w:val="Hyperlink"/>
            <w:noProof/>
          </w:rPr>
          <w:t>Contents</w:t>
        </w:r>
        <w:r w:rsidR="004677D0">
          <w:rPr>
            <w:noProof/>
            <w:webHidden/>
          </w:rPr>
          <w:tab/>
        </w:r>
        <w:r w:rsidR="004677D0">
          <w:rPr>
            <w:noProof/>
            <w:webHidden/>
          </w:rPr>
          <w:fldChar w:fldCharType="begin"/>
        </w:r>
        <w:r w:rsidR="004677D0">
          <w:rPr>
            <w:noProof/>
            <w:webHidden/>
          </w:rPr>
          <w:instrText xml:space="preserve"> PAGEREF _Toc64221836 \h </w:instrText>
        </w:r>
        <w:r w:rsidR="004677D0">
          <w:rPr>
            <w:noProof/>
            <w:webHidden/>
          </w:rPr>
        </w:r>
        <w:r w:rsidR="004677D0">
          <w:rPr>
            <w:noProof/>
            <w:webHidden/>
          </w:rPr>
          <w:fldChar w:fldCharType="separate"/>
        </w:r>
        <w:r w:rsidR="004677D0">
          <w:rPr>
            <w:noProof/>
            <w:webHidden/>
          </w:rPr>
          <w:t>v</w:t>
        </w:r>
        <w:r w:rsidR="004677D0">
          <w:rPr>
            <w:noProof/>
            <w:webHidden/>
          </w:rPr>
          <w:fldChar w:fldCharType="end"/>
        </w:r>
      </w:hyperlink>
    </w:p>
    <w:p w:rsidR="004677D0" w:rsidRDefault="00BF32BA" w14:paraId="2CA15090" w14:textId="147FBEB8">
      <w:pPr>
        <w:pStyle w:val="TOC1"/>
        <w:rPr>
          <w:rFonts w:asciiTheme="minorHAnsi" w:hAnsiTheme="minorHAnsi" w:eastAsiaTheme="minorEastAsia" w:cstheme="minorBidi"/>
          <w:caps w:val="0"/>
          <w:noProof/>
          <w:sz w:val="22"/>
          <w:szCs w:val="22"/>
          <w:lang w:eastAsia="zh-CN"/>
        </w:rPr>
      </w:pPr>
      <w:hyperlink w:history="1" w:anchor="_Toc64221837">
        <w:r w:rsidRPr="00081E3F" w:rsidR="004677D0">
          <w:rPr>
            <w:rStyle w:val="Hyperlink"/>
            <w:noProof/>
          </w:rPr>
          <w:t>List of Figures</w:t>
        </w:r>
        <w:r w:rsidR="004677D0">
          <w:rPr>
            <w:noProof/>
            <w:webHidden/>
          </w:rPr>
          <w:tab/>
        </w:r>
        <w:r w:rsidR="004677D0">
          <w:rPr>
            <w:noProof/>
            <w:webHidden/>
          </w:rPr>
          <w:fldChar w:fldCharType="begin"/>
        </w:r>
        <w:r w:rsidR="004677D0">
          <w:rPr>
            <w:noProof/>
            <w:webHidden/>
          </w:rPr>
          <w:instrText xml:space="preserve"> PAGEREF _Toc64221837 \h </w:instrText>
        </w:r>
        <w:r w:rsidR="004677D0">
          <w:rPr>
            <w:noProof/>
            <w:webHidden/>
          </w:rPr>
        </w:r>
        <w:r w:rsidR="004677D0">
          <w:rPr>
            <w:noProof/>
            <w:webHidden/>
          </w:rPr>
          <w:fldChar w:fldCharType="separate"/>
        </w:r>
        <w:r w:rsidR="004677D0">
          <w:rPr>
            <w:noProof/>
            <w:webHidden/>
          </w:rPr>
          <w:t>vi</w:t>
        </w:r>
        <w:r w:rsidR="004677D0">
          <w:rPr>
            <w:noProof/>
            <w:webHidden/>
          </w:rPr>
          <w:fldChar w:fldCharType="end"/>
        </w:r>
      </w:hyperlink>
    </w:p>
    <w:p w:rsidR="004677D0" w:rsidRDefault="00BF32BA" w14:paraId="439C6CD8" w14:textId="4482529B">
      <w:pPr>
        <w:pStyle w:val="TOC1"/>
        <w:rPr>
          <w:rFonts w:asciiTheme="minorHAnsi" w:hAnsiTheme="minorHAnsi" w:eastAsiaTheme="minorEastAsia" w:cstheme="minorBidi"/>
          <w:caps w:val="0"/>
          <w:noProof/>
          <w:sz w:val="22"/>
          <w:szCs w:val="22"/>
          <w:lang w:eastAsia="zh-CN"/>
        </w:rPr>
      </w:pPr>
      <w:hyperlink w:history="1" w:anchor="_Toc64221838">
        <w:r w:rsidRPr="00081E3F" w:rsidR="004677D0">
          <w:rPr>
            <w:rStyle w:val="Hyperlink"/>
            <w:noProof/>
          </w:rPr>
          <w:t>List of Tables</w:t>
        </w:r>
        <w:r w:rsidR="004677D0">
          <w:rPr>
            <w:noProof/>
            <w:webHidden/>
          </w:rPr>
          <w:tab/>
        </w:r>
        <w:r w:rsidR="004677D0">
          <w:rPr>
            <w:noProof/>
            <w:webHidden/>
          </w:rPr>
          <w:fldChar w:fldCharType="begin"/>
        </w:r>
        <w:r w:rsidR="004677D0">
          <w:rPr>
            <w:noProof/>
            <w:webHidden/>
          </w:rPr>
          <w:instrText xml:space="preserve"> PAGEREF _Toc64221838 \h </w:instrText>
        </w:r>
        <w:r w:rsidR="004677D0">
          <w:rPr>
            <w:noProof/>
            <w:webHidden/>
          </w:rPr>
        </w:r>
        <w:r w:rsidR="004677D0">
          <w:rPr>
            <w:noProof/>
            <w:webHidden/>
          </w:rPr>
          <w:fldChar w:fldCharType="separate"/>
        </w:r>
        <w:r w:rsidR="004677D0">
          <w:rPr>
            <w:noProof/>
            <w:webHidden/>
          </w:rPr>
          <w:t>vii</w:t>
        </w:r>
        <w:r w:rsidR="004677D0">
          <w:rPr>
            <w:noProof/>
            <w:webHidden/>
          </w:rPr>
          <w:fldChar w:fldCharType="end"/>
        </w:r>
      </w:hyperlink>
    </w:p>
    <w:p w:rsidR="004677D0" w:rsidRDefault="00BF32BA" w14:paraId="63086DB6" w14:textId="217CF0A2">
      <w:pPr>
        <w:pStyle w:val="TOC1"/>
        <w:rPr>
          <w:rFonts w:asciiTheme="minorHAnsi" w:hAnsiTheme="minorHAnsi" w:eastAsiaTheme="minorEastAsia" w:cstheme="minorBidi"/>
          <w:caps w:val="0"/>
          <w:noProof/>
          <w:sz w:val="22"/>
          <w:szCs w:val="22"/>
          <w:lang w:eastAsia="zh-CN"/>
        </w:rPr>
      </w:pPr>
      <w:hyperlink w:history="1" w:anchor="_Toc64221839">
        <w:r w:rsidRPr="00081E3F" w:rsidR="004677D0">
          <w:rPr>
            <w:rStyle w:val="Hyperlink"/>
            <w:noProof/>
          </w:rPr>
          <w:t>Chapter 1. Introduction</w:t>
        </w:r>
        <w:r w:rsidR="004677D0">
          <w:rPr>
            <w:noProof/>
            <w:webHidden/>
          </w:rPr>
          <w:tab/>
        </w:r>
        <w:r w:rsidR="004677D0">
          <w:rPr>
            <w:noProof/>
            <w:webHidden/>
          </w:rPr>
          <w:fldChar w:fldCharType="begin"/>
        </w:r>
        <w:r w:rsidR="004677D0">
          <w:rPr>
            <w:noProof/>
            <w:webHidden/>
          </w:rPr>
          <w:instrText xml:space="preserve"> PAGEREF _Toc64221839 \h </w:instrText>
        </w:r>
        <w:r w:rsidR="004677D0">
          <w:rPr>
            <w:noProof/>
            <w:webHidden/>
          </w:rPr>
        </w:r>
        <w:r w:rsidR="004677D0">
          <w:rPr>
            <w:noProof/>
            <w:webHidden/>
          </w:rPr>
          <w:fldChar w:fldCharType="separate"/>
        </w:r>
        <w:r w:rsidR="004677D0">
          <w:rPr>
            <w:noProof/>
            <w:webHidden/>
          </w:rPr>
          <w:t>1</w:t>
        </w:r>
        <w:r w:rsidR="004677D0">
          <w:rPr>
            <w:noProof/>
            <w:webHidden/>
          </w:rPr>
          <w:fldChar w:fldCharType="end"/>
        </w:r>
      </w:hyperlink>
    </w:p>
    <w:p w:rsidR="004677D0" w:rsidRDefault="00BF32BA" w14:paraId="5565D7C0" w14:textId="37E19D10">
      <w:pPr>
        <w:pStyle w:val="TOC1"/>
        <w:rPr>
          <w:rFonts w:asciiTheme="minorHAnsi" w:hAnsiTheme="minorHAnsi" w:eastAsiaTheme="minorEastAsia" w:cstheme="minorBidi"/>
          <w:caps w:val="0"/>
          <w:noProof/>
          <w:sz w:val="22"/>
          <w:szCs w:val="22"/>
          <w:lang w:eastAsia="zh-CN"/>
        </w:rPr>
      </w:pPr>
      <w:hyperlink w:history="1" w:anchor="_Toc64221840">
        <w:r w:rsidRPr="00081E3F" w:rsidR="004677D0">
          <w:rPr>
            <w:rStyle w:val="Hyperlink"/>
            <w:noProof/>
          </w:rPr>
          <w:t>Chapter 2. Methodology</w:t>
        </w:r>
        <w:r w:rsidR="004677D0">
          <w:rPr>
            <w:noProof/>
            <w:webHidden/>
          </w:rPr>
          <w:tab/>
        </w:r>
        <w:r w:rsidR="004677D0">
          <w:rPr>
            <w:noProof/>
            <w:webHidden/>
          </w:rPr>
          <w:fldChar w:fldCharType="begin"/>
        </w:r>
        <w:r w:rsidR="004677D0">
          <w:rPr>
            <w:noProof/>
            <w:webHidden/>
          </w:rPr>
          <w:instrText xml:space="preserve"> PAGEREF _Toc64221840 \h </w:instrText>
        </w:r>
        <w:r w:rsidR="004677D0">
          <w:rPr>
            <w:noProof/>
            <w:webHidden/>
          </w:rPr>
        </w:r>
        <w:r w:rsidR="004677D0">
          <w:rPr>
            <w:noProof/>
            <w:webHidden/>
          </w:rPr>
          <w:fldChar w:fldCharType="separate"/>
        </w:r>
        <w:r w:rsidR="004677D0">
          <w:rPr>
            <w:noProof/>
            <w:webHidden/>
          </w:rPr>
          <w:t>3</w:t>
        </w:r>
        <w:r w:rsidR="004677D0">
          <w:rPr>
            <w:noProof/>
            <w:webHidden/>
          </w:rPr>
          <w:fldChar w:fldCharType="end"/>
        </w:r>
      </w:hyperlink>
    </w:p>
    <w:p w:rsidR="004677D0" w:rsidRDefault="00BF32BA" w14:paraId="3F12CB86" w14:textId="155214D8">
      <w:pPr>
        <w:pStyle w:val="TOC2"/>
        <w:tabs>
          <w:tab w:val="right" w:leader="dot" w:pos="9350"/>
        </w:tabs>
        <w:rPr>
          <w:rFonts w:asciiTheme="minorHAnsi" w:hAnsiTheme="minorHAnsi" w:eastAsiaTheme="minorEastAsia" w:cstheme="minorBidi"/>
          <w:noProof/>
          <w:sz w:val="22"/>
          <w:szCs w:val="22"/>
          <w:lang w:eastAsia="zh-CN"/>
        </w:rPr>
      </w:pPr>
      <w:hyperlink w:history="1" w:anchor="_Toc64221841">
        <w:r w:rsidRPr="00081E3F" w:rsidR="004677D0">
          <w:rPr>
            <w:rStyle w:val="Hyperlink"/>
            <w:noProof/>
          </w:rPr>
          <w:t>Recalibration Targets</w:t>
        </w:r>
        <w:r w:rsidR="004677D0">
          <w:rPr>
            <w:noProof/>
            <w:webHidden/>
          </w:rPr>
          <w:tab/>
        </w:r>
        <w:r w:rsidR="004677D0">
          <w:rPr>
            <w:noProof/>
            <w:webHidden/>
          </w:rPr>
          <w:fldChar w:fldCharType="begin"/>
        </w:r>
        <w:r w:rsidR="004677D0">
          <w:rPr>
            <w:noProof/>
            <w:webHidden/>
          </w:rPr>
          <w:instrText xml:space="preserve"> PAGEREF _Toc64221841 \h </w:instrText>
        </w:r>
        <w:r w:rsidR="004677D0">
          <w:rPr>
            <w:noProof/>
            <w:webHidden/>
          </w:rPr>
        </w:r>
        <w:r w:rsidR="004677D0">
          <w:rPr>
            <w:noProof/>
            <w:webHidden/>
          </w:rPr>
          <w:fldChar w:fldCharType="separate"/>
        </w:r>
        <w:r w:rsidR="004677D0">
          <w:rPr>
            <w:noProof/>
            <w:webHidden/>
          </w:rPr>
          <w:t>3</w:t>
        </w:r>
        <w:r w:rsidR="004677D0">
          <w:rPr>
            <w:noProof/>
            <w:webHidden/>
          </w:rPr>
          <w:fldChar w:fldCharType="end"/>
        </w:r>
      </w:hyperlink>
    </w:p>
    <w:p w:rsidR="004677D0" w:rsidRDefault="00BF32BA" w14:paraId="4F16A74D" w14:textId="74662055">
      <w:pPr>
        <w:pStyle w:val="TOC1"/>
        <w:rPr>
          <w:rFonts w:asciiTheme="minorHAnsi" w:hAnsiTheme="minorHAnsi" w:eastAsiaTheme="minorEastAsia" w:cstheme="minorBidi"/>
          <w:caps w:val="0"/>
          <w:noProof/>
          <w:sz w:val="22"/>
          <w:szCs w:val="22"/>
          <w:lang w:eastAsia="zh-CN"/>
        </w:rPr>
      </w:pPr>
      <w:hyperlink w:history="1" w:anchor="_Toc64221842">
        <w:r w:rsidRPr="00081E3F" w:rsidR="004677D0">
          <w:rPr>
            <w:rStyle w:val="Hyperlink"/>
            <w:noProof/>
          </w:rPr>
          <w:t>Chapter 3. Recalibration Results</w:t>
        </w:r>
        <w:r w:rsidR="004677D0">
          <w:rPr>
            <w:noProof/>
            <w:webHidden/>
          </w:rPr>
          <w:tab/>
        </w:r>
        <w:r w:rsidR="004677D0">
          <w:rPr>
            <w:noProof/>
            <w:webHidden/>
          </w:rPr>
          <w:fldChar w:fldCharType="begin"/>
        </w:r>
        <w:r w:rsidR="004677D0">
          <w:rPr>
            <w:noProof/>
            <w:webHidden/>
          </w:rPr>
          <w:instrText xml:space="preserve"> PAGEREF _Toc64221842 \h </w:instrText>
        </w:r>
        <w:r w:rsidR="004677D0">
          <w:rPr>
            <w:noProof/>
            <w:webHidden/>
          </w:rPr>
        </w:r>
        <w:r w:rsidR="004677D0">
          <w:rPr>
            <w:noProof/>
            <w:webHidden/>
          </w:rPr>
          <w:fldChar w:fldCharType="separate"/>
        </w:r>
        <w:r w:rsidR="004677D0">
          <w:rPr>
            <w:noProof/>
            <w:webHidden/>
          </w:rPr>
          <w:t>4</w:t>
        </w:r>
        <w:r w:rsidR="004677D0">
          <w:rPr>
            <w:noProof/>
            <w:webHidden/>
          </w:rPr>
          <w:fldChar w:fldCharType="end"/>
        </w:r>
      </w:hyperlink>
    </w:p>
    <w:p w:rsidR="004677D0" w:rsidRDefault="00BF32BA" w14:paraId="331D03B9" w14:textId="192224CB">
      <w:pPr>
        <w:pStyle w:val="TOC1"/>
        <w:rPr>
          <w:rFonts w:asciiTheme="minorHAnsi" w:hAnsiTheme="minorHAnsi" w:eastAsiaTheme="minorEastAsia" w:cstheme="minorBidi"/>
          <w:caps w:val="0"/>
          <w:noProof/>
          <w:sz w:val="22"/>
          <w:szCs w:val="22"/>
          <w:lang w:eastAsia="zh-CN"/>
        </w:rPr>
      </w:pPr>
      <w:hyperlink w:history="1" w:anchor="_Toc64221843">
        <w:r w:rsidRPr="00081E3F" w:rsidR="004677D0">
          <w:rPr>
            <w:rStyle w:val="Hyperlink"/>
            <w:noProof/>
          </w:rPr>
          <w:t>Chapter 4. Extended Long-Term (XLT) Simulation</w:t>
        </w:r>
        <w:r w:rsidR="004677D0">
          <w:rPr>
            <w:noProof/>
            <w:webHidden/>
          </w:rPr>
          <w:tab/>
        </w:r>
        <w:r w:rsidR="004677D0">
          <w:rPr>
            <w:noProof/>
            <w:webHidden/>
          </w:rPr>
          <w:fldChar w:fldCharType="begin"/>
        </w:r>
        <w:r w:rsidR="004677D0">
          <w:rPr>
            <w:noProof/>
            <w:webHidden/>
          </w:rPr>
          <w:instrText xml:space="preserve"> PAGEREF _Toc64221843 \h </w:instrText>
        </w:r>
        <w:r w:rsidR="004677D0">
          <w:rPr>
            <w:noProof/>
            <w:webHidden/>
          </w:rPr>
        </w:r>
        <w:r w:rsidR="004677D0">
          <w:rPr>
            <w:noProof/>
            <w:webHidden/>
          </w:rPr>
          <w:fldChar w:fldCharType="separate"/>
        </w:r>
        <w:r w:rsidR="004677D0">
          <w:rPr>
            <w:noProof/>
            <w:webHidden/>
          </w:rPr>
          <w:t>5</w:t>
        </w:r>
        <w:r w:rsidR="004677D0">
          <w:rPr>
            <w:noProof/>
            <w:webHidden/>
          </w:rPr>
          <w:fldChar w:fldCharType="end"/>
        </w:r>
      </w:hyperlink>
    </w:p>
    <w:p w:rsidR="004677D0" w:rsidRDefault="00BF32BA" w14:paraId="7B24A65F" w14:textId="47458E1A">
      <w:pPr>
        <w:pStyle w:val="TOC1"/>
        <w:rPr>
          <w:rFonts w:asciiTheme="minorHAnsi" w:hAnsiTheme="minorHAnsi" w:eastAsiaTheme="minorEastAsia" w:cstheme="minorBidi"/>
          <w:caps w:val="0"/>
          <w:noProof/>
          <w:sz w:val="22"/>
          <w:szCs w:val="22"/>
          <w:lang w:eastAsia="zh-CN"/>
        </w:rPr>
      </w:pPr>
      <w:hyperlink w:history="1" w:anchor="_Toc64221844">
        <w:r w:rsidRPr="00081E3F" w:rsidR="004677D0">
          <w:rPr>
            <w:rStyle w:val="Hyperlink"/>
            <w:noProof/>
          </w:rPr>
          <w:t>Chapter 5. Conclusions</w:t>
        </w:r>
        <w:r w:rsidR="004677D0">
          <w:rPr>
            <w:noProof/>
            <w:webHidden/>
          </w:rPr>
          <w:tab/>
        </w:r>
        <w:r w:rsidR="004677D0">
          <w:rPr>
            <w:noProof/>
            <w:webHidden/>
          </w:rPr>
          <w:fldChar w:fldCharType="begin"/>
        </w:r>
        <w:r w:rsidR="004677D0">
          <w:rPr>
            <w:noProof/>
            <w:webHidden/>
          </w:rPr>
          <w:instrText xml:space="preserve"> PAGEREF _Toc64221844 \h </w:instrText>
        </w:r>
        <w:r w:rsidR="004677D0">
          <w:rPr>
            <w:noProof/>
            <w:webHidden/>
          </w:rPr>
        </w:r>
        <w:r w:rsidR="004677D0">
          <w:rPr>
            <w:noProof/>
            <w:webHidden/>
          </w:rPr>
          <w:fldChar w:fldCharType="separate"/>
        </w:r>
        <w:r w:rsidR="004677D0">
          <w:rPr>
            <w:noProof/>
            <w:webHidden/>
          </w:rPr>
          <w:t>6</w:t>
        </w:r>
        <w:r w:rsidR="004677D0">
          <w:rPr>
            <w:noProof/>
            <w:webHidden/>
          </w:rPr>
          <w:fldChar w:fldCharType="end"/>
        </w:r>
      </w:hyperlink>
    </w:p>
    <w:p w:rsidR="004677D0" w:rsidRDefault="00BF32BA" w14:paraId="480F865E" w14:textId="4E8FE4DA">
      <w:pPr>
        <w:pStyle w:val="TOC2"/>
        <w:tabs>
          <w:tab w:val="right" w:leader="dot" w:pos="9350"/>
        </w:tabs>
        <w:rPr>
          <w:rFonts w:asciiTheme="minorHAnsi" w:hAnsiTheme="minorHAnsi" w:eastAsiaTheme="minorEastAsia" w:cstheme="minorBidi"/>
          <w:noProof/>
          <w:sz w:val="22"/>
          <w:szCs w:val="22"/>
          <w:lang w:eastAsia="zh-CN"/>
        </w:rPr>
      </w:pPr>
      <w:hyperlink w:history="1" w:anchor="_Toc64221845">
        <w:r w:rsidRPr="00081E3F" w:rsidR="004677D0">
          <w:rPr>
            <w:rStyle w:val="Hyperlink"/>
            <w:noProof/>
          </w:rPr>
          <w:t>Evaluation of KTHM v2.0 Model Prediction Performance</w:t>
        </w:r>
        <w:r w:rsidR="004677D0">
          <w:rPr>
            <w:noProof/>
            <w:webHidden/>
          </w:rPr>
          <w:tab/>
        </w:r>
        <w:r w:rsidR="004677D0">
          <w:rPr>
            <w:noProof/>
            <w:webHidden/>
          </w:rPr>
          <w:fldChar w:fldCharType="begin"/>
        </w:r>
        <w:r w:rsidR="004677D0">
          <w:rPr>
            <w:noProof/>
            <w:webHidden/>
          </w:rPr>
          <w:instrText xml:space="preserve"> PAGEREF _Toc64221845 \h </w:instrText>
        </w:r>
        <w:r w:rsidR="004677D0">
          <w:rPr>
            <w:noProof/>
            <w:webHidden/>
          </w:rPr>
        </w:r>
        <w:r w:rsidR="004677D0">
          <w:rPr>
            <w:noProof/>
            <w:webHidden/>
          </w:rPr>
          <w:fldChar w:fldCharType="separate"/>
        </w:r>
        <w:r w:rsidR="004677D0">
          <w:rPr>
            <w:noProof/>
            <w:webHidden/>
          </w:rPr>
          <w:t>6</w:t>
        </w:r>
        <w:r w:rsidR="004677D0">
          <w:rPr>
            <w:noProof/>
            <w:webHidden/>
          </w:rPr>
          <w:fldChar w:fldCharType="end"/>
        </w:r>
      </w:hyperlink>
    </w:p>
    <w:p w:rsidR="004677D0" w:rsidRDefault="00BF32BA" w14:paraId="16A2A7BB" w14:textId="464C72CE">
      <w:pPr>
        <w:pStyle w:val="TOC1"/>
        <w:rPr>
          <w:rFonts w:asciiTheme="minorHAnsi" w:hAnsiTheme="minorHAnsi" w:eastAsiaTheme="minorEastAsia" w:cstheme="minorBidi"/>
          <w:caps w:val="0"/>
          <w:noProof/>
          <w:sz w:val="22"/>
          <w:szCs w:val="22"/>
          <w:lang w:eastAsia="zh-CN"/>
        </w:rPr>
      </w:pPr>
      <w:hyperlink w:history="1" w:anchor="_Toc64221846">
        <w:r w:rsidRPr="00081E3F" w:rsidR="004677D0">
          <w:rPr>
            <w:rStyle w:val="Hyperlink"/>
            <w:noProof/>
          </w:rPr>
          <w:t>Chapter 6. Conclusions and Recommendations</w:t>
        </w:r>
        <w:r w:rsidR="004677D0">
          <w:rPr>
            <w:noProof/>
            <w:webHidden/>
          </w:rPr>
          <w:tab/>
        </w:r>
        <w:r w:rsidR="004677D0">
          <w:rPr>
            <w:noProof/>
            <w:webHidden/>
          </w:rPr>
          <w:fldChar w:fldCharType="begin"/>
        </w:r>
        <w:r w:rsidR="004677D0">
          <w:rPr>
            <w:noProof/>
            <w:webHidden/>
          </w:rPr>
          <w:instrText xml:space="preserve"> PAGEREF _Toc64221846 \h </w:instrText>
        </w:r>
        <w:r w:rsidR="004677D0">
          <w:rPr>
            <w:noProof/>
            <w:webHidden/>
          </w:rPr>
        </w:r>
        <w:r w:rsidR="004677D0">
          <w:rPr>
            <w:noProof/>
            <w:webHidden/>
          </w:rPr>
          <w:fldChar w:fldCharType="separate"/>
        </w:r>
        <w:r w:rsidR="004677D0">
          <w:rPr>
            <w:noProof/>
            <w:webHidden/>
          </w:rPr>
          <w:t>6</w:t>
        </w:r>
        <w:r w:rsidR="004677D0">
          <w:rPr>
            <w:noProof/>
            <w:webHidden/>
          </w:rPr>
          <w:fldChar w:fldCharType="end"/>
        </w:r>
      </w:hyperlink>
    </w:p>
    <w:p w:rsidR="004677D0" w:rsidRDefault="00BF32BA" w14:paraId="790973C4" w14:textId="418AF47C">
      <w:pPr>
        <w:pStyle w:val="TOC1"/>
        <w:rPr>
          <w:rFonts w:asciiTheme="minorHAnsi" w:hAnsiTheme="minorHAnsi" w:eastAsiaTheme="minorEastAsia" w:cstheme="minorBidi"/>
          <w:caps w:val="0"/>
          <w:noProof/>
          <w:sz w:val="22"/>
          <w:szCs w:val="22"/>
          <w:lang w:eastAsia="zh-CN"/>
        </w:rPr>
      </w:pPr>
      <w:hyperlink w:history="1" w:anchor="_Toc64221847">
        <w:r w:rsidRPr="00081E3F" w:rsidR="004677D0">
          <w:rPr>
            <w:rStyle w:val="Hyperlink"/>
            <w:noProof/>
          </w:rPr>
          <w:t>Literature Cited</w:t>
        </w:r>
        <w:r w:rsidR="004677D0">
          <w:rPr>
            <w:noProof/>
            <w:webHidden/>
          </w:rPr>
          <w:tab/>
        </w:r>
        <w:r w:rsidR="004677D0">
          <w:rPr>
            <w:noProof/>
            <w:webHidden/>
          </w:rPr>
          <w:fldChar w:fldCharType="begin"/>
        </w:r>
        <w:r w:rsidR="004677D0">
          <w:rPr>
            <w:noProof/>
            <w:webHidden/>
          </w:rPr>
          <w:instrText xml:space="preserve"> PAGEREF _Toc64221847 \h </w:instrText>
        </w:r>
        <w:r w:rsidR="004677D0">
          <w:rPr>
            <w:noProof/>
            <w:webHidden/>
          </w:rPr>
        </w:r>
        <w:r w:rsidR="004677D0">
          <w:rPr>
            <w:noProof/>
            <w:webHidden/>
          </w:rPr>
          <w:fldChar w:fldCharType="separate"/>
        </w:r>
        <w:r w:rsidR="004677D0">
          <w:rPr>
            <w:noProof/>
            <w:webHidden/>
          </w:rPr>
          <w:t>7</w:t>
        </w:r>
        <w:r w:rsidR="004677D0">
          <w:rPr>
            <w:noProof/>
            <w:webHidden/>
          </w:rPr>
          <w:fldChar w:fldCharType="end"/>
        </w:r>
      </w:hyperlink>
    </w:p>
    <w:p w:rsidR="004677D0" w:rsidRDefault="00BF32BA" w14:paraId="7AAB274D" w14:textId="5B19E6E2">
      <w:pPr>
        <w:pStyle w:val="TOC1"/>
        <w:rPr>
          <w:rFonts w:asciiTheme="minorHAnsi" w:hAnsiTheme="minorHAnsi" w:eastAsiaTheme="minorEastAsia" w:cstheme="minorBidi"/>
          <w:caps w:val="0"/>
          <w:noProof/>
          <w:sz w:val="22"/>
          <w:szCs w:val="22"/>
          <w:lang w:eastAsia="zh-CN"/>
        </w:rPr>
      </w:pPr>
      <w:hyperlink w:history="1" w:anchor="_Toc64221848">
        <w:r w:rsidRPr="00081E3F" w:rsidR="004677D0">
          <w:rPr>
            <w:rStyle w:val="Hyperlink"/>
            <w:noProof/>
          </w:rPr>
          <w:t>Appendix A—Extension of the Keystone Heights Long-Term Simulation Model</w:t>
        </w:r>
        <w:r w:rsidR="004677D0">
          <w:rPr>
            <w:noProof/>
            <w:webHidden/>
          </w:rPr>
          <w:tab/>
        </w:r>
        <w:r w:rsidR="004677D0">
          <w:rPr>
            <w:noProof/>
            <w:webHidden/>
          </w:rPr>
          <w:fldChar w:fldCharType="begin"/>
        </w:r>
        <w:r w:rsidR="004677D0">
          <w:rPr>
            <w:noProof/>
            <w:webHidden/>
          </w:rPr>
          <w:instrText xml:space="preserve"> PAGEREF _Toc64221848 \h </w:instrText>
        </w:r>
        <w:r w:rsidR="004677D0">
          <w:rPr>
            <w:noProof/>
            <w:webHidden/>
          </w:rPr>
        </w:r>
        <w:r w:rsidR="004677D0">
          <w:rPr>
            <w:noProof/>
            <w:webHidden/>
          </w:rPr>
          <w:fldChar w:fldCharType="separate"/>
        </w:r>
        <w:r w:rsidR="004677D0">
          <w:rPr>
            <w:noProof/>
            <w:webHidden/>
          </w:rPr>
          <w:t>8</w:t>
        </w:r>
        <w:r w:rsidR="004677D0">
          <w:rPr>
            <w:noProof/>
            <w:webHidden/>
          </w:rPr>
          <w:fldChar w:fldCharType="end"/>
        </w:r>
      </w:hyperlink>
    </w:p>
    <w:p w:rsidR="004677D0" w:rsidRDefault="00BF32BA" w14:paraId="130FB3FB" w14:textId="7577F424">
      <w:pPr>
        <w:pStyle w:val="TOC2"/>
        <w:tabs>
          <w:tab w:val="right" w:leader="dot" w:pos="9350"/>
        </w:tabs>
        <w:rPr>
          <w:rFonts w:asciiTheme="minorHAnsi" w:hAnsiTheme="minorHAnsi" w:eastAsiaTheme="minorEastAsia" w:cstheme="minorBidi"/>
          <w:noProof/>
          <w:sz w:val="22"/>
          <w:szCs w:val="22"/>
          <w:lang w:eastAsia="zh-CN"/>
        </w:rPr>
      </w:pPr>
      <w:hyperlink w:history="1" w:anchor="_Toc64221849">
        <w:r w:rsidRPr="00081E3F" w:rsidR="004677D0">
          <w:rPr>
            <w:rStyle w:val="Hyperlink"/>
            <w:noProof/>
          </w:rPr>
          <w:t>Introduction</w:t>
        </w:r>
        <w:r w:rsidR="004677D0">
          <w:rPr>
            <w:noProof/>
            <w:webHidden/>
          </w:rPr>
          <w:tab/>
        </w:r>
        <w:r w:rsidR="004677D0">
          <w:rPr>
            <w:noProof/>
            <w:webHidden/>
          </w:rPr>
          <w:fldChar w:fldCharType="begin"/>
        </w:r>
        <w:r w:rsidR="004677D0">
          <w:rPr>
            <w:noProof/>
            <w:webHidden/>
          </w:rPr>
          <w:instrText xml:space="preserve"> PAGEREF _Toc64221849 \h </w:instrText>
        </w:r>
        <w:r w:rsidR="004677D0">
          <w:rPr>
            <w:noProof/>
            <w:webHidden/>
          </w:rPr>
        </w:r>
        <w:r w:rsidR="004677D0">
          <w:rPr>
            <w:noProof/>
            <w:webHidden/>
          </w:rPr>
          <w:fldChar w:fldCharType="separate"/>
        </w:r>
        <w:r w:rsidR="004677D0">
          <w:rPr>
            <w:noProof/>
            <w:webHidden/>
          </w:rPr>
          <w:t>8</w:t>
        </w:r>
        <w:r w:rsidR="004677D0">
          <w:rPr>
            <w:noProof/>
            <w:webHidden/>
          </w:rPr>
          <w:fldChar w:fldCharType="end"/>
        </w:r>
      </w:hyperlink>
    </w:p>
    <w:p w:rsidR="004677D0" w:rsidRDefault="00BF32BA" w14:paraId="5C78532A" w14:textId="7D1756DD">
      <w:pPr>
        <w:pStyle w:val="TOC2"/>
        <w:tabs>
          <w:tab w:val="right" w:leader="dot" w:pos="9350"/>
        </w:tabs>
        <w:rPr>
          <w:rFonts w:asciiTheme="minorHAnsi" w:hAnsiTheme="minorHAnsi" w:eastAsiaTheme="minorEastAsia" w:cstheme="minorBidi"/>
          <w:noProof/>
          <w:sz w:val="22"/>
          <w:szCs w:val="22"/>
          <w:lang w:eastAsia="zh-CN"/>
        </w:rPr>
      </w:pPr>
      <w:hyperlink w:history="1" w:anchor="_Toc64221850">
        <w:r w:rsidRPr="00081E3F" w:rsidR="004677D0">
          <w:rPr>
            <w:rStyle w:val="Hyperlink"/>
            <w:noProof/>
          </w:rPr>
          <w:t>Conclusion</w:t>
        </w:r>
        <w:r w:rsidR="004677D0">
          <w:rPr>
            <w:noProof/>
            <w:webHidden/>
          </w:rPr>
          <w:tab/>
        </w:r>
        <w:r w:rsidR="004677D0">
          <w:rPr>
            <w:noProof/>
            <w:webHidden/>
          </w:rPr>
          <w:fldChar w:fldCharType="begin"/>
        </w:r>
        <w:r w:rsidR="004677D0">
          <w:rPr>
            <w:noProof/>
            <w:webHidden/>
          </w:rPr>
          <w:instrText xml:space="preserve"> PAGEREF _Toc64221850 \h </w:instrText>
        </w:r>
        <w:r w:rsidR="004677D0">
          <w:rPr>
            <w:noProof/>
            <w:webHidden/>
          </w:rPr>
        </w:r>
        <w:r w:rsidR="004677D0">
          <w:rPr>
            <w:noProof/>
            <w:webHidden/>
          </w:rPr>
          <w:fldChar w:fldCharType="separate"/>
        </w:r>
        <w:r w:rsidR="004677D0">
          <w:rPr>
            <w:noProof/>
            <w:webHidden/>
          </w:rPr>
          <w:t>8</w:t>
        </w:r>
        <w:r w:rsidR="004677D0">
          <w:rPr>
            <w:noProof/>
            <w:webHidden/>
          </w:rPr>
          <w:fldChar w:fldCharType="end"/>
        </w:r>
      </w:hyperlink>
    </w:p>
    <w:p w:rsidR="004677D0" w:rsidRDefault="00BF32BA" w14:paraId="0F1B47D4" w14:textId="360526E6">
      <w:pPr>
        <w:pStyle w:val="TOC2"/>
        <w:tabs>
          <w:tab w:val="right" w:leader="dot" w:pos="9350"/>
        </w:tabs>
        <w:rPr>
          <w:rFonts w:asciiTheme="minorHAnsi" w:hAnsiTheme="minorHAnsi" w:eastAsiaTheme="minorEastAsia" w:cstheme="minorBidi"/>
          <w:noProof/>
          <w:sz w:val="22"/>
          <w:szCs w:val="22"/>
          <w:lang w:eastAsia="zh-CN"/>
        </w:rPr>
      </w:pPr>
      <w:hyperlink w:history="1" w:anchor="_Toc64221851">
        <w:r w:rsidRPr="00081E3F" w:rsidR="004677D0">
          <w:rPr>
            <w:rStyle w:val="Hyperlink"/>
            <w:noProof/>
          </w:rPr>
          <w:t>References</w:t>
        </w:r>
        <w:r w:rsidR="004677D0">
          <w:rPr>
            <w:noProof/>
            <w:webHidden/>
          </w:rPr>
          <w:tab/>
        </w:r>
        <w:r w:rsidR="004677D0">
          <w:rPr>
            <w:noProof/>
            <w:webHidden/>
          </w:rPr>
          <w:fldChar w:fldCharType="begin"/>
        </w:r>
        <w:r w:rsidR="004677D0">
          <w:rPr>
            <w:noProof/>
            <w:webHidden/>
          </w:rPr>
          <w:instrText xml:space="preserve"> PAGEREF _Toc64221851 \h </w:instrText>
        </w:r>
        <w:r w:rsidR="004677D0">
          <w:rPr>
            <w:noProof/>
            <w:webHidden/>
          </w:rPr>
        </w:r>
        <w:r w:rsidR="004677D0">
          <w:rPr>
            <w:noProof/>
            <w:webHidden/>
          </w:rPr>
          <w:fldChar w:fldCharType="separate"/>
        </w:r>
        <w:r w:rsidR="004677D0">
          <w:rPr>
            <w:noProof/>
            <w:webHidden/>
          </w:rPr>
          <w:t>8</w:t>
        </w:r>
        <w:r w:rsidR="004677D0">
          <w:rPr>
            <w:noProof/>
            <w:webHidden/>
          </w:rPr>
          <w:fldChar w:fldCharType="end"/>
        </w:r>
      </w:hyperlink>
    </w:p>
    <w:p w:rsidR="004677D0" w:rsidRDefault="00BF32BA" w14:paraId="249F5421" w14:textId="08E5287B">
      <w:pPr>
        <w:pStyle w:val="TOC1"/>
        <w:rPr>
          <w:rFonts w:asciiTheme="minorHAnsi" w:hAnsiTheme="minorHAnsi" w:eastAsiaTheme="minorEastAsia" w:cstheme="minorBidi"/>
          <w:caps w:val="0"/>
          <w:noProof/>
          <w:sz w:val="22"/>
          <w:szCs w:val="22"/>
          <w:lang w:eastAsia="zh-CN"/>
        </w:rPr>
      </w:pPr>
      <w:hyperlink w:history="1" w:anchor="_Toc64221852">
        <w:r w:rsidRPr="00081E3F" w:rsidR="004677D0">
          <w:rPr>
            <w:rStyle w:val="Hyperlink"/>
            <w:noProof/>
          </w:rPr>
          <w:t>Appendix B—Annual Lake Water Budget Tables in Cubic Feet Per Day (cfd) (1957-2018)</w:t>
        </w:r>
        <w:r w:rsidR="004677D0">
          <w:rPr>
            <w:noProof/>
            <w:webHidden/>
          </w:rPr>
          <w:tab/>
        </w:r>
        <w:r w:rsidR="004677D0">
          <w:rPr>
            <w:noProof/>
            <w:webHidden/>
          </w:rPr>
          <w:fldChar w:fldCharType="begin"/>
        </w:r>
        <w:r w:rsidR="004677D0">
          <w:rPr>
            <w:noProof/>
            <w:webHidden/>
          </w:rPr>
          <w:instrText xml:space="preserve"> PAGEREF _Toc64221852 \h </w:instrText>
        </w:r>
        <w:r w:rsidR="004677D0">
          <w:rPr>
            <w:noProof/>
            <w:webHidden/>
          </w:rPr>
        </w:r>
        <w:r w:rsidR="004677D0">
          <w:rPr>
            <w:noProof/>
            <w:webHidden/>
          </w:rPr>
          <w:fldChar w:fldCharType="separate"/>
        </w:r>
        <w:r w:rsidR="004677D0">
          <w:rPr>
            <w:noProof/>
            <w:webHidden/>
          </w:rPr>
          <w:t>9</w:t>
        </w:r>
        <w:r w:rsidR="004677D0">
          <w:rPr>
            <w:noProof/>
            <w:webHidden/>
          </w:rPr>
          <w:fldChar w:fldCharType="end"/>
        </w:r>
      </w:hyperlink>
    </w:p>
    <w:p w:rsidR="003D6B4C" w:rsidP="00B4296A" w:rsidRDefault="003D6B4C" w14:paraId="45E5F2AD" w14:textId="2E779AF7">
      <w:r>
        <w:fldChar w:fldCharType="end"/>
      </w:r>
    </w:p>
    <w:p w:rsidR="001E4D46" w:rsidRDefault="001E4D46" w14:paraId="6E62CFC3" w14:textId="1D6CBCC7"/>
    <w:p w:rsidR="00B4296A" w:rsidRDefault="00B4296A" w14:paraId="6F92D703" w14:textId="1BA6ECEB"/>
    <w:p w:rsidR="00B4296A" w:rsidRDefault="00B4296A" w14:paraId="6DDBB7A1" w14:textId="5580D188"/>
    <w:p w:rsidR="00B4296A" w:rsidRDefault="00B4296A" w14:paraId="49F3337C" w14:textId="77777777"/>
    <w:p w:rsidR="00DF0B34" w:rsidRDefault="00DF0B34" w14:paraId="297CDA08" w14:textId="77777777">
      <w:pPr>
        <w:rPr>
          <w:rFonts w:ascii="Times New Roman Bold" w:hAnsi="Times New Roman Bold"/>
          <w:b/>
          <w:smallCaps/>
          <w:sz w:val="36"/>
          <w:szCs w:val="36"/>
        </w:rPr>
      </w:pPr>
      <w:r>
        <w:br w:type="page"/>
      </w:r>
    </w:p>
    <w:p w:rsidR="000F59B2" w:rsidP="005874A8" w:rsidRDefault="005874A8" w14:paraId="66517129" w14:textId="73373F1B">
      <w:pPr>
        <w:pStyle w:val="Heading1"/>
      </w:pPr>
      <w:bookmarkStart w:name="_Toc64221837" w:id="4"/>
      <w:r w:rsidRPr="005874A8">
        <w:lastRenderedPageBreak/>
        <w:t>List of Figures</w:t>
      </w:r>
      <w:bookmarkEnd w:id="4"/>
      <w:r w:rsidRPr="005874A8">
        <w:t xml:space="preserve"> </w:t>
      </w:r>
    </w:p>
    <w:p w:rsidR="004677D0" w:rsidRDefault="000C3D2F" w14:paraId="48CEEDC9" w14:textId="7AEC0C20">
      <w:pPr>
        <w:pStyle w:val="TableofFigures"/>
        <w:tabs>
          <w:tab w:val="right" w:leader="dot" w:pos="9350"/>
        </w:tabs>
        <w:rPr>
          <w:rFonts w:asciiTheme="minorHAnsi" w:hAnsiTheme="minorHAnsi" w:eastAsiaTheme="minorEastAsia"/>
          <w:noProof/>
          <w:sz w:val="22"/>
          <w:lang w:eastAsia="zh-CN"/>
        </w:rPr>
      </w:pPr>
      <w:r w:rsidRPr="000C3D2F">
        <w:rPr>
          <w:rFonts w:cs="Times New Roman"/>
          <w:szCs w:val="24"/>
        </w:rPr>
        <w:fldChar w:fldCharType="begin"/>
      </w:r>
      <w:r w:rsidRPr="000C3D2F">
        <w:rPr>
          <w:rFonts w:cs="Times New Roman"/>
          <w:szCs w:val="24"/>
        </w:rPr>
        <w:instrText xml:space="preserve"> TOC \h \z \c "Figure" </w:instrText>
      </w:r>
      <w:r w:rsidRPr="000C3D2F">
        <w:rPr>
          <w:rFonts w:cs="Times New Roman"/>
          <w:szCs w:val="24"/>
        </w:rPr>
        <w:fldChar w:fldCharType="separate"/>
      </w:r>
      <w:hyperlink w:history="1" w:anchor="_Toc64221853">
        <w:r w:rsidRPr="00B11C97" w:rsidR="004677D0">
          <w:rPr>
            <w:rStyle w:val="Hyperlink"/>
            <w:rFonts w:ascii="Arial" w:hAnsi="Arial" w:cs="Arial"/>
            <w:b/>
            <w:bCs/>
            <w:noProof/>
          </w:rPr>
          <w:t>Figure 1</w:t>
        </w:r>
        <w:r w:rsidRPr="00B11C97" w:rsidR="004677D0">
          <w:rPr>
            <w:rStyle w:val="Hyperlink"/>
            <w:rFonts w:ascii="Arial" w:hAnsi="Arial" w:cs="Arial"/>
            <w:noProof/>
          </w:rPr>
          <w:t>. Simulated lake level at Lake Brooklyn during the calibration period for KHTM v1.0 (green) and KHTM v1.1 (black) compared to measured values (red).</w:t>
        </w:r>
        <w:r w:rsidR="004677D0">
          <w:rPr>
            <w:noProof/>
            <w:webHidden/>
          </w:rPr>
          <w:tab/>
        </w:r>
        <w:r w:rsidR="004677D0">
          <w:rPr>
            <w:noProof/>
            <w:webHidden/>
          </w:rPr>
          <w:fldChar w:fldCharType="begin"/>
        </w:r>
        <w:r w:rsidR="004677D0">
          <w:rPr>
            <w:noProof/>
            <w:webHidden/>
          </w:rPr>
          <w:instrText xml:space="preserve"> PAGEREF _Toc64221853 \h </w:instrText>
        </w:r>
        <w:r w:rsidR="004677D0">
          <w:rPr>
            <w:noProof/>
            <w:webHidden/>
          </w:rPr>
        </w:r>
        <w:r w:rsidR="004677D0">
          <w:rPr>
            <w:noProof/>
            <w:webHidden/>
          </w:rPr>
          <w:fldChar w:fldCharType="separate"/>
        </w:r>
        <w:r w:rsidR="004677D0">
          <w:rPr>
            <w:noProof/>
            <w:webHidden/>
          </w:rPr>
          <w:t>1</w:t>
        </w:r>
        <w:r w:rsidR="004677D0">
          <w:rPr>
            <w:noProof/>
            <w:webHidden/>
          </w:rPr>
          <w:fldChar w:fldCharType="end"/>
        </w:r>
      </w:hyperlink>
    </w:p>
    <w:p w:rsidR="006C0E6A" w:rsidP="006C0E6A" w:rsidRDefault="000C3D2F" w14:paraId="03BB8FC3" w14:textId="15751C64">
      <w:r w:rsidRPr="000C3D2F">
        <w:rPr>
          <w:rFonts w:ascii="Times New Roman" w:hAnsi="Times New Roman"/>
          <w:szCs w:val="24"/>
        </w:rPr>
        <w:fldChar w:fldCharType="end"/>
      </w:r>
    </w:p>
    <w:p w:rsidR="003B0C6B" w:rsidRDefault="003B0C6B" w14:paraId="29B06B43" w14:textId="77777777">
      <w:pPr>
        <w:rPr>
          <w:ins w:author="Wei Jin" w:date="2021-02-14T18:27:00Z" w:id="5"/>
          <w:rFonts w:ascii="Times New Roman Bold" w:hAnsi="Times New Roman Bold"/>
          <w:b/>
          <w:smallCaps/>
          <w:sz w:val="36"/>
          <w:szCs w:val="36"/>
        </w:rPr>
      </w:pPr>
      <w:ins w:author="Wei Jin" w:date="2021-02-14T18:27:00Z" w:id="6">
        <w:r>
          <w:br w:type="page"/>
        </w:r>
      </w:ins>
    </w:p>
    <w:p w:rsidR="006C0E6A" w:rsidP="006C0E6A" w:rsidRDefault="006C0E6A" w14:paraId="739530A8" w14:textId="0A0AABD7">
      <w:pPr>
        <w:pStyle w:val="Heading1"/>
      </w:pPr>
      <w:bookmarkStart w:name="_Toc64221838" w:id="7"/>
      <w:r w:rsidRPr="005874A8">
        <w:lastRenderedPageBreak/>
        <w:t xml:space="preserve">List of </w:t>
      </w:r>
      <w:r>
        <w:t>Tables</w:t>
      </w:r>
      <w:bookmarkEnd w:id="7"/>
    </w:p>
    <w:p w:rsidR="004677D0" w:rsidRDefault="000C3D2F" w14:paraId="61DF656D" w14:textId="48020EB3">
      <w:pPr>
        <w:pStyle w:val="TableofFigures"/>
        <w:tabs>
          <w:tab w:val="right" w:leader="dot" w:pos="9350"/>
        </w:tabs>
        <w:rPr>
          <w:rFonts w:asciiTheme="minorHAnsi" w:hAnsiTheme="minorHAnsi" w:eastAsiaTheme="minorEastAsia"/>
          <w:noProof/>
          <w:sz w:val="22"/>
          <w:lang w:eastAsia="zh-CN"/>
        </w:rPr>
      </w:pPr>
      <w:r w:rsidRPr="000C3D2F">
        <w:rPr>
          <w:rFonts w:cs="Times New Roman"/>
        </w:rPr>
        <w:fldChar w:fldCharType="begin"/>
      </w:r>
      <w:r w:rsidRPr="000C3D2F">
        <w:rPr>
          <w:rFonts w:cs="Times New Roman"/>
        </w:rPr>
        <w:instrText xml:space="preserve"> TOC \h \z \c "Table" </w:instrText>
      </w:r>
      <w:r w:rsidRPr="000C3D2F">
        <w:rPr>
          <w:rFonts w:cs="Times New Roman"/>
        </w:rPr>
        <w:fldChar w:fldCharType="separate"/>
      </w:r>
      <w:hyperlink w:history="1" w:anchor="_Toc64221854">
        <w:r w:rsidRPr="006525E7" w:rsidR="004677D0">
          <w:rPr>
            <w:rStyle w:val="Hyperlink"/>
            <w:rFonts w:ascii="Arial" w:hAnsi="Arial" w:cs="Arial"/>
            <w:b/>
            <w:bCs/>
            <w:noProof/>
          </w:rPr>
          <w:t>Table 1</w:t>
        </w:r>
        <w:r w:rsidRPr="006525E7" w:rsidR="004677D0">
          <w:rPr>
            <w:rStyle w:val="Hyperlink"/>
            <w:rFonts w:ascii="Arial" w:hAnsi="Arial" w:cs="Arial"/>
            <w:noProof/>
          </w:rPr>
          <w:t>. Calibration metric goals for the four main calibration target groups.</w:t>
        </w:r>
        <w:r w:rsidR="004677D0">
          <w:rPr>
            <w:noProof/>
            <w:webHidden/>
          </w:rPr>
          <w:tab/>
        </w:r>
        <w:r w:rsidR="004677D0">
          <w:rPr>
            <w:noProof/>
            <w:webHidden/>
          </w:rPr>
          <w:fldChar w:fldCharType="begin"/>
        </w:r>
        <w:r w:rsidR="004677D0">
          <w:rPr>
            <w:noProof/>
            <w:webHidden/>
          </w:rPr>
          <w:instrText xml:space="preserve"> PAGEREF _Toc64221854 \h </w:instrText>
        </w:r>
        <w:r w:rsidR="004677D0">
          <w:rPr>
            <w:noProof/>
            <w:webHidden/>
          </w:rPr>
        </w:r>
        <w:r w:rsidR="004677D0">
          <w:rPr>
            <w:noProof/>
            <w:webHidden/>
          </w:rPr>
          <w:fldChar w:fldCharType="separate"/>
        </w:r>
        <w:r w:rsidR="004677D0">
          <w:rPr>
            <w:noProof/>
            <w:webHidden/>
          </w:rPr>
          <w:t>1</w:t>
        </w:r>
        <w:r w:rsidR="004677D0">
          <w:rPr>
            <w:noProof/>
            <w:webHidden/>
          </w:rPr>
          <w:fldChar w:fldCharType="end"/>
        </w:r>
      </w:hyperlink>
    </w:p>
    <w:p w:rsidR="004677D0" w:rsidRDefault="00BF32BA" w14:paraId="5242E947" w14:textId="6D068A94">
      <w:pPr>
        <w:pStyle w:val="TableofFigures"/>
        <w:tabs>
          <w:tab w:val="right" w:leader="dot" w:pos="9350"/>
        </w:tabs>
        <w:rPr>
          <w:rFonts w:asciiTheme="minorHAnsi" w:hAnsiTheme="minorHAnsi" w:eastAsiaTheme="minorEastAsia"/>
          <w:noProof/>
          <w:sz w:val="22"/>
          <w:lang w:eastAsia="zh-CN"/>
        </w:rPr>
      </w:pPr>
      <w:hyperlink w:history="1" w:anchor="_Toc64221855">
        <w:r w:rsidRPr="006525E7" w:rsidR="004677D0">
          <w:rPr>
            <w:rStyle w:val="Hyperlink"/>
            <w:b/>
            <w:bCs/>
            <w:noProof/>
          </w:rPr>
          <w:t>Table B-2</w:t>
        </w:r>
        <w:r w:rsidRPr="006525E7" w:rsidR="004677D0">
          <w:rPr>
            <w:rStyle w:val="Hyperlink"/>
            <w:noProof/>
          </w:rPr>
          <w:t>. Lake Lowry annual water budget. All rates are in units of cubic feet per day and 1957 results reflect July - December only.</w:t>
        </w:r>
        <w:r w:rsidR="004677D0">
          <w:rPr>
            <w:noProof/>
            <w:webHidden/>
          </w:rPr>
          <w:tab/>
        </w:r>
        <w:r w:rsidR="004677D0">
          <w:rPr>
            <w:noProof/>
            <w:webHidden/>
          </w:rPr>
          <w:fldChar w:fldCharType="begin"/>
        </w:r>
        <w:r w:rsidR="004677D0">
          <w:rPr>
            <w:noProof/>
            <w:webHidden/>
          </w:rPr>
          <w:instrText xml:space="preserve"> PAGEREF _Toc64221855 \h </w:instrText>
        </w:r>
        <w:r w:rsidR="004677D0">
          <w:rPr>
            <w:noProof/>
            <w:webHidden/>
          </w:rPr>
        </w:r>
        <w:r w:rsidR="004677D0">
          <w:rPr>
            <w:noProof/>
            <w:webHidden/>
          </w:rPr>
          <w:fldChar w:fldCharType="separate"/>
        </w:r>
        <w:r w:rsidR="004677D0">
          <w:rPr>
            <w:noProof/>
            <w:webHidden/>
          </w:rPr>
          <w:t>9</w:t>
        </w:r>
        <w:r w:rsidR="004677D0">
          <w:rPr>
            <w:noProof/>
            <w:webHidden/>
          </w:rPr>
          <w:fldChar w:fldCharType="end"/>
        </w:r>
      </w:hyperlink>
    </w:p>
    <w:p w:rsidR="00AD4071" w:rsidP="00F4518B" w:rsidRDefault="000C3D2F" w14:paraId="6B8F01CD" w14:textId="0906B877">
      <w:pPr>
        <w:rPr>
          <w:rFonts w:ascii="Times New Roman" w:hAnsi="Times New Roman"/>
        </w:rPr>
        <w:sectPr w:rsidR="00AD4071" w:rsidSect="007F0028">
          <w:headerReference w:type="even" r:id="rId17"/>
          <w:headerReference w:type="default" r:id="rId18"/>
          <w:footerReference w:type="even" r:id="rId19"/>
          <w:footerReference w:type="default" r:id="rId20"/>
          <w:headerReference w:type="first" r:id="rId21"/>
          <w:footerReference w:type="first" r:id="rId22"/>
          <w:type w:val="nextColumn"/>
          <w:pgSz w:w="12240" w:h="15840" w:orient="portrait" w:code="1"/>
          <w:pgMar w:top="1800" w:right="1440" w:bottom="1080" w:left="1440" w:header="1080" w:footer="1080" w:gutter="0"/>
          <w:pgNumType w:fmt="lowerRoman" w:start="5"/>
          <w:cols w:space="720"/>
          <w:docGrid w:linePitch="326"/>
        </w:sectPr>
      </w:pPr>
      <w:r w:rsidRPr="000C3D2F">
        <w:rPr>
          <w:rFonts w:ascii="Times New Roman" w:hAnsi="Times New Roman"/>
        </w:rPr>
        <w:fldChar w:fldCharType="end"/>
      </w:r>
    </w:p>
    <w:p w:rsidRPr="001D7D6A" w:rsidR="001D7D6A" w:rsidP="00E77ABC" w:rsidRDefault="00E56E3C" w14:paraId="61572DFC" w14:textId="63577696">
      <w:pPr>
        <w:pStyle w:val="Heading1"/>
      </w:pPr>
      <w:bookmarkStart w:name="_Toc64221839" w:id="8"/>
      <w:r>
        <w:lastRenderedPageBreak/>
        <w:t xml:space="preserve">Chapter 1. </w:t>
      </w:r>
      <w:r w:rsidRPr="001D7D6A" w:rsidR="001D7D6A">
        <w:t>Introduction</w:t>
      </w:r>
      <w:bookmarkEnd w:id="8"/>
    </w:p>
    <w:p w:rsidR="001D7D6A" w:rsidP="001D7D6A" w:rsidRDefault="0059046D" w14:paraId="688C1435" w14:textId="6EF99245">
      <w:pPr>
        <w:spacing w:before="168" w:beforeLines="70" w:after="120"/>
        <w:ind w:left="360"/>
        <w:contextualSpacing/>
        <w:rPr>
          <w:rFonts w:ascii="Times New Roman" w:hAnsi="Times New Roman"/>
          <w:szCs w:val="24"/>
        </w:rPr>
      </w:pPr>
      <w:r>
        <w:rPr>
          <w:rFonts w:ascii="Times New Roman" w:hAnsi="Times New Roman"/>
          <w:szCs w:val="24"/>
        </w:rPr>
        <w:t>….</w:t>
      </w:r>
      <w:r w:rsidR="00ED2249">
        <w:rPr>
          <w:rFonts w:ascii="Times New Roman" w:hAnsi="Times New Roman"/>
          <w:szCs w:val="24"/>
        </w:rPr>
        <w:t>.</w:t>
      </w:r>
    </w:p>
    <w:p w:rsidR="001D7D6A" w:rsidP="00CE12F1" w:rsidRDefault="001D7D6A" w14:paraId="60F0122A" w14:textId="77777777">
      <w:pPr>
        <w:tabs>
          <w:tab w:val="left" w:pos="360"/>
        </w:tabs>
        <w:ind w:left="360"/>
        <w:rPr>
          <w:rFonts w:ascii="Times New Roman" w:hAnsi="Times New Roman"/>
          <w:szCs w:val="24"/>
        </w:rPr>
      </w:pPr>
    </w:p>
    <w:p w:rsidRPr="00C07E3F" w:rsidR="001D7D6A" w:rsidP="001D7D6A" w:rsidRDefault="001D7D6A" w14:paraId="74F5B816" w14:textId="77777777">
      <w:pPr>
        <w:keepNext/>
        <w:spacing w:before="168" w:beforeLines="70" w:after="120"/>
        <w:contextualSpacing/>
        <w:rPr>
          <w:szCs w:val="24"/>
        </w:rPr>
      </w:pPr>
      <w:r w:rsidR="001D7D6A">
        <w:drawing>
          <wp:inline wp14:editId="28C1D215" wp14:anchorId="6BCDBB91">
            <wp:extent cx="6057900" cy="3225902"/>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e74f0fb02ee14bb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57900" cy="3225902"/>
                    </a:xfrm>
                    <a:prstGeom prst="rect">
                      <a:avLst/>
                    </a:prstGeom>
                  </pic:spPr>
                </pic:pic>
              </a:graphicData>
            </a:graphic>
          </wp:inline>
        </w:drawing>
      </w:r>
    </w:p>
    <w:p w:rsidRPr="00A25690" w:rsidR="001D7D6A" w:rsidP="001D7D6A" w:rsidRDefault="001D7D6A" w14:paraId="11A4143D" w14:textId="431BD68D">
      <w:pPr>
        <w:pStyle w:val="Caption"/>
        <w:rPr>
          <w:rFonts w:ascii="Arial" w:hAnsi="Arial" w:cs="Arial"/>
          <w:i w:val="0"/>
          <w:iCs w:val="0"/>
          <w:color w:val="auto"/>
          <w:sz w:val="20"/>
          <w:szCs w:val="20"/>
        </w:rPr>
      </w:pPr>
      <w:bookmarkStart w:name="_Toc41917228" w:id="9"/>
      <w:bookmarkStart w:name="_Toc51743008" w:id="10"/>
      <w:bookmarkStart w:name="_Toc51743700" w:id="11"/>
      <w:bookmarkStart w:name="_Toc64221853" w:id="12"/>
      <w:r w:rsidRPr="00A25690">
        <w:rPr>
          <w:rFonts w:ascii="Arial" w:hAnsi="Arial" w:cs="Arial"/>
          <w:b/>
          <w:bCs/>
          <w:i w:val="0"/>
          <w:iCs w:val="0"/>
          <w:color w:val="auto"/>
          <w:sz w:val="20"/>
          <w:szCs w:val="20"/>
        </w:rPr>
        <w:t xml:space="preserve">Figure </w:t>
      </w:r>
      <w:r w:rsidRPr="00A25690">
        <w:rPr>
          <w:rFonts w:ascii="Arial" w:hAnsi="Arial" w:cs="Arial"/>
          <w:b/>
          <w:bCs/>
          <w:i w:val="0"/>
          <w:iCs w:val="0"/>
          <w:color w:val="auto"/>
          <w:sz w:val="20"/>
          <w:szCs w:val="20"/>
        </w:rPr>
        <w:fldChar w:fldCharType="begin"/>
      </w:r>
      <w:r w:rsidRPr="00A25690">
        <w:rPr>
          <w:rFonts w:ascii="Arial" w:hAnsi="Arial" w:cs="Arial"/>
          <w:b/>
          <w:bCs/>
          <w:i w:val="0"/>
          <w:iCs w:val="0"/>
          <w:color w:val="auto"/>
          <w:sz w:val="20"/>
          <w:szCs w:val="20"/>
        </w:rPr>
        <w:instrText xml:space="preserve"> SEQ Figure \* ARABIC </w:instrText>
      </w:r>
      <w:r w:rsidRPr="00A25690">
        <w:rPr>
          <w:rFonts w:ascii="Arial" w:hAnsi="Arial" w:cs="Arial"/>
          <w:b/>
          <w:bCs/>
          <w:i w:val="0"/>
          <w:iCs w:val="0"/>
          <w:color w:val="auto"/>
          <w:sz w:val="20"/>
          <w:szCs w:val="20"/>
        </w:rPr>
        <w:fldChar w:fldCharType="separate"/>
      </w:r>
      <w:r w:rsidR="004677D0">
        <w:rPr>
          <w:rFonts w:ascii="Arial" w:hAnsi="Arial" w:cs="Arial"/>
          <w:b/>
          <w:bCs/>
          <w:i w:val="0"/>
          <w:iCs w:val="0"/>
          <w:noProof/>
          <w:color w:val="auto"/>
          <w:sz w:val="20"/>
          <w:szCs w:val="20"/>
        </w:rPr>
        <w:t>1</w:t>
      </w:r>
      <w:r w:rsidRPr="00A25690">
        <w:rPr>
          <w:rFonts w:ascii="Arial" w:hAnsi="Arial" w:cs="Arial"/>
          <w:b/>
          <w:bCs/>
          <w:i w:val="0"/>
          <w:iCs w:val="0"/>
          <w:color w:val="auto"/>
          <w:sz w:val="20"/>
          <w:szCs w:val="20"/>
        </w:rPr>
        <w:fldChar w:fldCharType="end"/>
      </w:r>
      <w:r w:rsidRPr="00A25690">
        <w:rPr>
          <w:rFonts w:ascii="Arial" w:hAnsi="Arial" w:cs="Arial"/>
          <w:i w:val="0"/>
          <w:iCs w:val="0"/>
          <w:color w:val="auto"/>
          <w:sz w:val="20"/>
          <w:szCs w:val="20"/>
        </w:rPr>
        <w:t>. Simulated lake level at Lake Brooklyn during the calibration period for KHTM v1.0 (green) and KHTM v1.1 (black) compared to measured values (red).</w:t>
      </w:r>
      <w:bookmarkEnd w:id="9"/>
      <w:bookmarkEnd w:id="10"/>
      <w:bookmarkEnd w:id="11"/>
      <w:bookmarkEnd w:id="12"/>
      <w:r w:rsidRPr="00A25690">
        <w:rPr>
          <w:rFonts w:ascii="Arial" w:hAnsi="Arial" w:cs="Arial"/>
          <w:i w:val="0"/>
          <w:iCs w:val="0"/>
          <w:color w:val="auto"/>
          <w:sz w:val="20"/>
          <w:szCs w:val="20"/>
        </w:rPr>
        <w:t xml:space="preserve"> </w:t>
      </w:r>
    </w:p>
    <w:p w:rsidR="001D7D6A" w:rsidP="001D7D6A" w:rsidRDefault="001D7D6A" w14:paraId="5EA91F88" w14:textId="77777777">
      <w:pPr>
        <w:spacing w:before="168" w:beforeLines="70" w:after="120"/>
        <w:contextualSpacing/>
        <w:rPr>
          <w:rFonts w:ascii="Times New Roman" w:hAnsi="Times New Roman"/>
          <w:szCs w:val="24"/>
        </w:rPr>
      </w:pPr>
    </w:p>
    <w:p w:rsidR="001D7D6A" w:rsidP="00881546" w:rsidRDefault="00ED2249" w14:paraId="192B872A" w14:textId="50688558">
      <w:pPr>
        <w:spacing w:before="168" w:beforeLines="70" w:after="120"/>
        <w:ind w:left="360"/>
        <w:contextualSpacing/>
        <w:rPr>
          <w:rFonts w:ascii="Times New Roman" w:hAnsi="Times New Roman"/>
          <w:szCs w:val="24"/>
        </w:rPr>
      </w:pPr>
      <w:r>
        <w:rPr>
          <w:rFonts w:ascii="Times New Roman" w:hAnsi="Times New Roman"/>
          <w:szCs w:val="24"/>
        </w:rPr>
        <w:t>…</w:t>
      </w:r>
    </w:p>
    <w:p w:rsidR="001D7D6A" w:rsidP="00A21AE0" w:rsidRDefault="001D7D6A" w14:paraId="35ED192B" w14:textId="77777777">
      <w:pPr>
        <w:ind w:left="360"/>
        <w:rPr>
          <w:rFonts w:ascii="Times New Roman" w:hAnsi="Times New Roman"/>
          <w:szCs w:val="24"/>
        </w:rPr>
      </w:pPr>
    </w:p>
    <w:p w:rsidRPr="00E9048B" w:rsidR="001D7D6A" w:rsidP="00A21AE0" w:rsidRDefault="001D7D6A" w14:paraId="63EB6853" w14:textId="70021271">
      <w:pPr>
        <w:pStyle w:val="Caption"/>
        <w:keepNext/>
        <w:ind w:left="360"/>
        <w:rPr>
          <w:rFonts w:ascii="Arial" w:hAnsi="Arial" w:cs="Arial"/>
          <w:i w:val="0"/>
          <w:color w:val="auto"/>
          <w:sz w:val="20"/>
        </w:rPr>
      </w:pPr>
      <w:bookmarkStart w:name="_Toc51743462" w:id="13"/>
      <w:bookmarkStart w:name="_Toc64221854" w:id="14"/>
      <w:r w:rsidRPr="00E9048B">
        <w:rPr>
          <w:rFonts w:ascii="Arial" w:hAnsi="Arial" w:cs="Arial"/>
          <w:b/>
          <w:bCs/>
          <w:i w:val="0"/>
          <w:iCs w:val="0"/>
          <w:color w:val="auto"/>
          <w:sz w:val="20"/>
          <w:szCs w:val="20"/>
        </w:rPr>
        <w:t xml:space="preserve">Table </w:t>
      </w:r>
      <w:r w:rsidRPr="00E9048B">
        <w:rPr>
          <w:rFonts w:ascii="Arial" w:hAnsi="Arial" w:cs="Arial"/>
          <w:b/>
          <w:bCs/>
          <w:i w:val="0"/>
          <w:iCs w:val="0"/>
          <w:color w:val="auto"/>
          <w:sz w:val="20"/>
          <w:szCs w:val="20"/>
        </w:rPr>
        <w:fldChar w:fldCharType="begin"/>
      </w:r>
      <w:r w:rsidRPr="00E9048B">
        <w:rPr>
          <w:rFonts w:ascii="Arial" w:hAnsi="Arial" w:cs="Arial"/>
          <w:b/>
          <w:bCs/>
          <w:i w:val="0"/>
          <w:iCs w:val="0"/>
          <w:color w:val="auto"/>
          <w:sz w:val="20"/>
          <w:szCs w:val="20"/>
        </w:rPr>
        <w:instrText xml:space="preserve"> SEQ Table \* ARABIC </w:instrText>
      </w:r>
      <w:r w:rsidRPr="00E9048B">
        <w:rPr>
          <w:rFonts w:ascii="Arial" w:hAnsi="Arial" w:cs="Arial"/>
          <w:b/>
          <w:bCs/>
          <w:i w:val="0"/>
          <w:iCs w:val="0"/>
          <w:color w:val="auto"/>
          <w:sz w:val="20"/>
          <w:szCs w:val="20"/>
        </w:rPr>
        <w:fldChar w:fldCharType="separate"/>
      </w:r>
      <w:r w:rsidR="004677D0">
        <w:rPr>
          <w:rFonts w:ascii="Arial" w:hAnsi="Arial" w:cs="Arial"/>
          <w:b/>
          <w:bCs/>
          <w:i w:val="0"/>
          <w:iCs w:val="0"/>
          <w:noProof/>
          <w:color w:val="auto"/>
          <w:sz w:val="20"/>
          <w:szCs w:val="20"/>
        </w:rPr>
        <w:t>1</w:t>
      </w:r>
      <w:r w:rsidRPr="00E9048B">
        <w:rPr>
          <w:rFonts w:ascii="Arial" w:hAnsi="Arial" w:cs="Arial"/>
          <w:b/>
          <w:bCs/>
          <w:i w:val="0"/>
          <w:iCs w:val="0"/>
          <w:color w:val="auto"/>
          <w:sz w:val="20"/>
          <w:szCs w:val="20"/>
        </w:rPr>
        <w:fldChar w:fldCharType="end"/>
      </w:r>
      <w:r w:rsidRPr="00E9048B">
        <w:rPr>
          <w:rFonts w:ascii="Arial" w:hAnsi="Arial" w:cs="Arial"/>
          <w:i w:val="0"/>
          <w:iCs w:val="0"/>
          <w:color w:val="auto"/>
          <w:sz w:val="20"/>
          <w:szCs w:val="20"/>
        </w:rPr>
        <w:t>. Calibration metric goals for the four main calibration target groups.</w:t>
      </w:r>
      <w:bookmarkEnd w:id="13"/>
      <w:bookmarkEnd w:id="14"/>
    </w:p>
    <w:tbl>
      <w:tblPr>
        <w:tblStyle w:val="TableGrid"/>
        <w:tblW w:w="0" w:type="auto"/>
        <w:tblLook w:val="04A0" w:firstRow="1" w:lastRow="0" w:firstColumn="1" w:lastColumn="0" w:noHBand="0" w:noVBand="1"/>
      </w:tblPr>
      <w:tblGrid>
        <w:gridCol w:w="2884"/>
        <w:gridCol w:w="3091"/>
        <w:gridCol w:w="1934"/>
      </w:tblGrid>
      <w:tr w:rsidRPr="00565537" w:rsidR="001D7D6A" w:rsidTr="00E9048B" w14:paraId="7905DEC6" w14:textId="77777777">
        <w:trPr>
          <w:trHeight w:val="312"/>
        </w:trPr>
        <w:tc>
          <w:tcPr>
            <w:tcW w:w="2884" w:type="dxa"/>
            <w:tcBorders>
              <w:top w:val="double" w:color="auto" w:sz="4" w:space="0"/>
              <w:left w:val="double" w:color="auto" w:sz="4" w:space="0"/>
              <w:bottom w:val="double" w:color="auto" w:sz="4" w:space="0"/>
            </w:tcBorders>
            <w:shd w:val="clear" w:color="auto" w:fill="D9D9D9" w:themeFill="background1" w:themeFillShade="D9"/>
            <w:vAlign w:val="center"/>
          </w:tcPr>
          <w:p w:rsidRPr="00E9048B" w:rsidR="001D7D6A" w:rsidP="00E9048B" w:rsidRDefault="001D7D6A" w14:paraId="590E32F5" w14:textId="77777777">
            <w:pPr>
              <w:rPr>
                <w:rFonts w:ascii="Arial" w:hAnsi="Arial" w:cs="Arial"/>
                <w:b/>
                <w:bCs/>
                <w:sz w:val="20"/>
                <w:szCs w:val="18"/>
              </w:rPr>
            </w:pPr>
            <w:r w:rsidRPr="00E9048B">
              <w:rPr>
                <w:rFonts w:ascii="Arial" w:hAnsi="Arial" w:cs="Arial"/>
                <w:b/>
                <w:bCs/>
                <w:sz w:val="20"/>
                <w:szCs w:val="18"/>
              </w:rPr>
              <w:t>Target Type</w:t>
            </w:r>
          </w:p>
        </w:tc>
        <w:tc>
          <w:tcPr>
            <w:tcW w:w="3091" w:type="dxa"/>
            <w:tcBorders>
              <w:top w:val="double" w:color="auto" w:sz="4" w:space="0"/>
              <w:bottom w:val="double" w:color="auto" w:sz="4" w:space="0"/>
            </w:tcBorders>
            <w:shd w:val="clear" w:color="auto" w:fill="D9D9D9" w:themeFill="background1" w:themeFillShade="D9"/>
            <w:vAlign w:val="center"/>
          </w:tcPr>
          <w:p w:rsidRPr="00E9048B" w:rsidR="001D7D6A" w:rsidP="00E9048B" w:rsidRDefault="001D7D6A" w14:paraId="10C5D60C" w14:textId="77777777">
            <w:pPr>
              <w:rPr>
                <w:rFonts w:ascii="Arial" w:hAnsi="Arial" w:cs="Arial"/>
                <w:b/>
                <w:bCs/>
                <w:sz w:val="20"/>
                <w:szCs w:val="18"/>
              </w:rPr>
            </w:pPr>
            <w:r w:rsidRPr="00E9048B">
              <w:rPr>
                <w:rFonts w:ascii="Arial" w:hAnsi="Arial" w:cs="Arial"/>
                <w:b/>
                <w:bCs/>
                <w:sz w:val="20"/>
                <w:szCs w:val="18"/>
              </w:rPr>
              <w:t>Calibration Metric</w:t>
            </w:r>
          </w:p>
        </w:tc>
        <w:tc>
          <w:tcPr>
            <w:tcW w:w="1934" w:type="dxa"/>
            <w:tcBorders>
              <w:top w:val="double" w:color="auto" w:sz="4" w:space="0"/>
              <w:bottom w:val="double" w:color="auto" w:sz="4" w:space="0"/>
              <w:right w:val="double" w:color="auto" w:sz="4" w:space="0"/>
            </w:tcBorders>
            <w:shd w:val="clear" w:color="auto" w:fill="D9D9D9" w:themeFill="background1" w:themeFillShade="D9"/>
            <w:vAlign w:val="center"/>
          </w:tcPr>
          <w:p w:rsidRPr="00E9048B" w:rsidR="001D7D6A" w:rsidP="00E9048B" w:rsidRDefault="001D7D6A" w14:paraId="10B13333" w14:textId="77777777">
            <w:pPr>
              <w:rPr>
                <w:rFonts w:ascii="Arial" w:hAnsi="Arial" w:cs="Arial"/>
                <w:b/>
                <w:bCs/>
                <w:sz w:val="20"/>
                <w:szCs w:val="18"/>
              </w:rPr>
            </w:pPr>
            <w:r w:rsidRPr="00E9048B">
              <w:rPr>
                <w:rFonts w:ascii="Arial" w:hAnsi="Arial" w:cs="Arial"/>
                <w:b/>
                <w:bCs/>
                <w:sz w:val="20"/>
                <w:szCs w:val="18"/>
              </w:rPr>
              <w:t>Metric Goal</w:t>
            </w:r>
          </w:p>
        </w:tc>
      </w:tr>
      <w:tr w:rsidRPr="00565537" w:rsidR="001D7D6A" w:rsidTr="00E9048B" w14:paraId="1DDF892C" w14:textId="77777777">
        <w:trPr>
          <w:trHeight w:val="280"/>
        </w:trPr>
        <w:tc>
          <w:tcPr>
            <w:tcW w:w="2884" w:type="dxa"/>
            <w:tcBorders>
              <w:top w:val="double" w:color="auto" w:sz="4" w:space="0"/>
              <w:left w:val="double" w:color="auto" w:sz="4" w:space="0"/>
            </w:tcBorders>
            <w:vAlign w:val="center"/>
          </w:tcPr>
          <w:p w:rsidRPr="00E9048B" w:rsidR="001D7D6A" w:rsidP="00E9048B" w:rsidRDefault="001D7D6A" w14:paraId="71405B6C" w14:textId="77777777">
            <w:pPr>
              <w:rPr>
                <w:rFonts w:ascii="Arial" w:hAnsi="Arial" w:cs="Arial"/>
                <w:sz w:val="20"/>
                <w:szCs w:val="18"/>
              </w:rPr>
            </w:pPr>
            <w:r w:rsidRPr="00E9048B">
              <w:rPr>
                <w:rFonts w:ascii="Arial" w:hAnsi="Arial" w:cs="Arial"/>
                <w:sz w:val="20"/>
                <w:szCs w:val="18"/>
              </w:rPr>
              <w:t>Groundwater Levels</w:t>
            </w:r>
          </w:p>
        </w:tc>
        <w:tc>
          <w:tcPr>
            <w:tcW w:w="3091" w:type="dxa"/>
            <w:tcBorders>
              <w:top w:val="double" w:color="auto" w:sz="4" w:space="0"/>
            </w:tcBorders>
            <w:vAlign w:val="center"/>
          </w:tcPr>
          <w:p w:rsidRPr="00E9048B" w:rsidR="001D7D6A" w:rsidP="00E9048B" w:rsidRDefault="001D7D6A" w14:paraId="4D002410" w14:textId="77777777">
            <w:pPr>
              <w:rPr>
                <w:rFonts w:ascii="Arial" w:hAnsi="Arial" w:cs="Arial"/>
                <w:sz w:val="20"/>
                <w:szCs w:val="18"/>
              </w:rPr>
            </w:pPr>
            <w:r w:rsidRPr="00E9048B">
              <w:rPr>
                <w:rFonts w:ascii="Arial" w:hAnsi="Arial" w:cs="Arial"/>
                <w:sz w:val="20"/>
                <w:szCs w:val="18"/>
              </w:rPr>
              <w:t>Mean Absolute Error</w:t>
            </w:r>
          </w:p>
        </w:tc>
        <w:tc>
          <w:tcPr>
            <w:tcW w:w="1934" w:type="dxa"/>
            <w:tcBorders>
              <w:top w:val="double" w:color="auto" w:sz="4" w:space="0"/>
              <w:right w:val="double" w:color="auto" w:sz="4" w:space="0"/>
            </w:tcBorders>
            <w:shd w:val="clear" w:color="auto" w:fill="4BACC6" w:themeFill="accent5"/>
            <w:vAlign w:val="center"/>
          </w:tcPr>
          <w:p w:rsidRPr="00E9048B" w:rsidR="001D7D6A" w:rsidP="00E9048B" w:rsidRDefault="001D7D6A" w14:paraId="19744DF6" w14:textId="77777777">
            <w:pPr>
              <w:rPr>
                <w:rFonts w:ascii="Arial" w:hAnsi="Arial" w:cs="Arial"/>
                <w:b/>
                <w:bCs/>
                <w:color w:val="FFFFFF" w:themeColor="background1"/>
                <w:sz w:val="20"/>
                <w:szCs w:val="18"/>
              </w:rPr>
            </w:pPr>
            <w:r w:rsidRPr="00E9048B">
              <w:rPr>
                <w:rFonts w:ascii="Arial" w:hAnsi="Arial" w:eastAsia="Times New Roman" w:cs="Arial"/>
                <w:b/>
                <w:bCs/>
                <w:color w:val="FFFFFF" w:themeColor="background1"/>
                <w:sz w:val="20"/>
                <w:szCs w:val="18"/>
              </w:rPr>
              <w:t>≤ 5 feet</w:t>
            </w:r>
          </w:p>
        </w:tc>
      </w:tr>
      <w:tr w:rsidRPr="00565537" w:rsidR="001D7D6A" w:rsidTr="00E9048B" w14:paraId="1FA22DBA" w14:textId="77777777">
        <w:trPr>
          <w:trHeight w:val="298"/>
        </w:trPr>
        <w:tc>
          <w:tcPr>
            <w:tcW w:w="2884" w:type="dxa"/>
            <w:tcBorders>
              <w:left w:val="double" w:color="auto" w:sz="4" w:space="0"/>
            </w:tcBorders>
            <w:vAlign w:val="center"/>
          </w:tcPr>
          <w:p w:rsidRPr="00E9048B" w:rsidR="001D7D6A" w:rsidP="00E9048B" w:rsidRDefault="001D7D6A" w14:paraId="239E164E" w14:textId="77777777">
            <w:pPr>
              <w:rPr>
                <w:rFonts w:ascii="Arial" w:hAnsi="Arial" w:cs="Arial"/>
                <w:sz w:val="20"/>
                <w:szCs w:val="18"/>
              </w:rPr>
            </w:pPr>
            <w:r w:rsidRPr="00E9048B">
              <w:rPr>
                <w:rFonts w:ascii="Arial" w:hAnsi="Arial" w:cs="Arial"/>
                <w:sz w:val="20"/>
                <w:szCs w:val="18"/>
              </w:rPr>
              <w:t>Lake Water Levels</w:t>
            </w:r>
          </w:p>
        </w:tc>
        <w:tc>
          <w:tcPr>
            <w:tcW w:w="3091" w:type="dxa"/>
            <w:vAlign w:val="center"/>
          </w:tcPr>
          <w:p w:rsidRPr="00E9048B" w:rsidR="001D7D6A" w:rsidP="00E9048B" w:rsidRDefault="001D7D6A" w14:paraId="02CA8675" w14:textId="77777777">
            <w:pPr>
              <w:rPr>
                <w:rFonts w:ascii="Arial" w:hAnsi="Arial" w:cs="Arial"/>
                <w:sz w:val="20"/>
                <w:szCs w:val="18"/>
              </w:rPr>
            </w:pPr>
            <w:r w:rsidRPr="00E9048B">
              <w:rPr>
                <w:rFonts w:ascii="Arial" w:hAnsi="Arial" w:cs="Arial"/>
                <w:sz w:val="20"/>
                <w:szCs w:val="18"/>
              </w:rPr>
              <w:t>Mean Absolute Error</w:t>
            </w:r>
          </w:p>
        </w:tc>
        <w:tc>
          <w:tcPr>
            <w:tcW w:w="1934" w:type="dxa"/>
            <w:tcBorders>
              <w:right w:val="double" w:color="auto" w:sz="4" w:space="0"/>
            </w:tcBorders>
            <w:shd w:val="clear" w:color="auto" w:fill="4BACC6" w:themeFill="accent5"/>
            <w:vAlign w:val="center"/>
          </w:tcPr>
          <w:p w:rsidRPr="00E9048B" w:rsidR="001D7D6A" w:rsidP="00E9048B" w:rsidRDefault="001D7D6A" w14:paraId="2E94DAFF" w14:textId="77777777">
            <w:pPr>
              <w:rPr>
                <w:rFonts w:ascii="Arial" w:hAnsi="Arial" w:eastAsia="Times New Roman" w:cs="Arial"/>
                <w:b/>
                <w:bCs/>
                <w:color w:val="FFFFFF" w:themeColor="background1"/>
                <w:sz w:val="20"/>
                <w:szCs w:val="18"/>
              </w:rPr>
            </w:pPr>
            <w:r w:rsidRPr="00E9048B">
              <w:rPr>
                <w:rFonts w:ascii="Arial" w:hAnsi="Arial" w:eastAsia="Times New Roman" w:cs="Arial"/>
                <w:b/>
                <w:bCs/>
                <w:color w:val="FFFFFF" w:themeColor="background1"/>
                <w:sz w:val="20"/>
                <w:szCs w:val="18"/>
              </w:rPr>
              <w:t>≤ 2 feet</w:t>
            </w:r>
          </w:p>
        </w:tc>
      </w:tr>
      <w:tr w:rsidRPr="00565537" w:rsidR="001D7D6A" w:rsidTr="00E9048B" w14:paraId="0146CF57" w14:textId="77777777">
        <w:trPr>
          <w:trHeight w:val="280"/>
        </w:trPr>
        <w:tc>
          <w:tcPr>
            <w:tcW w:w="2884" w:type="dxa"/>
            <w:tcBorders>
              <w:left w:val="double" w:color="auto" w:sz="4" w:space="0"/>
            </w:tcBorders>
            <w:vAlign w:val="center"/>
          </w:tcPr>
          <w:p w:rsidRPr="00E9048B" w:rsidR="001D7D6A" w:rsidP="00E9048B" w:rsidRDefault="001D7D6A" w14:paraId="2BC0EED2" w14:textId="77777777">
            <w:pPr>
              <w:rPr>
                <w:rFonts w:ascii="Arial" w:hAnsi="Arial" w:cs="Arial"/>
                <w:sz w:val="20"/>
                <w:szCs w:val="18"/>
              </w:rPr>
            </w:pPr>
            <w:r w:rsidRPr="00E9048B">
              <w:rPr>
                <w:rFonts w:ascii="Arial" w:hAnsi="Arial" w:cs="Arial"/>
                <w:sz w:val="20"/>
                <w:szCs w:val="18"/>
              </w:rPr>
              <w:t>Monthly Average Streamflow</w:t>
            </w:r>
          </w:p>
        </w:tc>
        <w:tc>
          <w:tcPr>
            <w:tcW w:w="3091" w:type="dxa"/>
            <w:vAlign w:val="center"/>
          </w:tcPr>
          <w:p w:rsidRPr="00E9048B" w:rsidR="001D7D6A" w:rsidP="00E9048B" w:rsidRDefault="001D7D6A" w14:paraId="2396B540" w14:textId="77777777">
            <w:pPr>
              <w:rPr>
                <w:rFonts w:ascii="Arial" w:hAnsi="Arial" w:cs="Arial"/>
                <w:sz w:val="20"/>
                <w:szCs w:val="18"/>
              </w:rPr>
            </w:pPr>
            <w:r w:rsidRPr="00E9048B">
              <w:rPr>
                <w:rFonts w:ascii="Arial" w:hAnsi="Arial" w:cs="Arial"/>
                <w:sz w:val="20"/>
                <w:szCs w:val="18"/>
              </w:rPr>
              <w:t>(Mean Absolute Error) ÷ Range</w:t>
            </w:r>
          </w:p>
        </w:tc>
        <w:tc>
          <w:tcPr>
            <w:tcW w:w="1934" w:type="dxa"/>
            <w:tcBorders>
              <w:right w:val="double" w:color="auto" w:sz="4" w:space="0"/>
            </w:tcBorders>
            <w:shd w:val="clear" w:color="auto" w:fill="4BACC6" w:themeFill="accent5"/>
            <w:vAlign w:val="center"/>
          </w:tcPr>
          <w:p w:rsidRPr="00E9048B" w:rsidR="001D7D6A" w:rsidP="00E9048B" w:rsidRDefault="001D7D6A" w14:paraId="67B40C40" w14:textId="77777777">
            <w:pPr>
              <w:rPr>
                <w:rFonts w:ascii="Arial" w:hAnsi="Arial" w:eastAsia="Times New Roman" w:cs="Arial"/>
                <w:b/>
                <w:bCs/>
                <w:color w:val="FFFFFF" w:themeColor="background1"/>
                <w:sz w:val="20"/>
                <w:szCs w:val="18"/>
              </w:rPr>
            </w:pPr>
            <w:r w:rsidRPr="00E9048B">
              <w:rPr>
                <w:rFonts w:ascii="Arial" w:hAnsi="Arial" w:eastAsia="Times New Roman" w:cs="Arial"/>
                <w:b/>
                <w:bCs/>
                <w:color w:val="FFFFFF" w:themeColor="background1"/>
                <w:sz w:val="20"/>
                <w:szCs w:val="18"/>
              </w:rPr>
              <w:t>≤ 10%</w:t>
            </w:r>
          </w:p>
        </w:tc>
      </w:tr>
      <w:tr w:rsidRPr="00565537" w:rsidR="001D7D6A" w:rsidTr="00E9048B" w14:paraId="469878BB" w14:textId="77777777">
        <w:trPr>
          <w:trHeight w:val="280"/>
        </w:trPr>
        <w:tc>
          <w:tcPr>
            <w:tcW w:w="2884" w:type="dxa"/>
            <w:tcBorders>
              <w:left w:val="double" w:color="auto" w:sz="4" w:space="0"/>
              <w:bottom w:val="double" w:color="auto" w:sz="4" w:space="0"/>
            </w:tcBorders>
            <w:vAlign w:val="center"/>
          </w:tcPr>
          <w:p w:rsidRPr="00E9048B" w:rsidR="001D7D6A" w:rsidP="00E9048B" w:rsidRDefault="001D7D6A" w14:paraId="148CF927" w14:textId="77777777">
            <w:pPr>
              <w:rPr>
                <w:rFonts w:ascii="Arial" w:hAnsi="Arial" w:cs="Arial"/>
                <w:sz w:val="20"/>
                <w:szCs w:val="18"/>
              </w:rPr>
            </w:pPr>
            <w:r w:rsidRPr="00E9048B">
              <w:rPr>
                <w:rFonts w:ascii="Arial" w:hAnsi="Arial" w:cs="Arial"/>
                <w:sz w:val="20"/>
                <w:szCs w:val="18"/>
              </w:rPr>
              <w:t>Vertical Head Differences</w:t>
            </w:r>
          </w:p>
        </w:tc>
        <w:tc>
          <w:tcPr>
            <w:tcW w:w="3091" w:type="dxa"/>
            <w:tcBorders>
              <w:bottom w:val="double" w:color="auto" w:sz="4" w:space="0"/>
            </w:tcBorders>
            <w:vAlign w:val="center"/>
          </w:tcPr>
          <w:p w:rsidRPr="00E9048B" w:rsidR="001D7D6A" w:rsidP="00E9048B" w:rsidRDefault="001D7D6A" w14:paraId="7F3EF7A6" w14:textId="77777777">
            <w:pPr>
              <w:rPr>
                <w:rFonts w:ascii="Arial" w:hAnsi="Arial" w:cs="Arial"/>
                <w:sz w:val="20"/>
                <w:szCs w:val="18"/>
              </w:rPr>
            </w:pPr>
            <w:r w:rsidRPr="00E9048B">
              <w:rPr>
                <w:rFonts w:ascii="Arial" w:hAnsi="Arial" w:cs="Arial"/>
                <w:sz w:val="20"/>
                <w:szCs w:val="18"/>
              </w:rPr>
              <w:t>(Mean Absolute Error) ÷ Range</w:t>
            </w:r>
          </w:p>
        </w:tc>
        <w:tc>
          <w:tcPr>
            <w:tcW w:w="1934" w:type="dxa"/>
            <w:tcBorders>
              <w:bottom w:val="double" w:color="auto" w:sz="4" w:space="0"/>
              <w:right w:val="double" w:color="auto" w:sz="4" w:space="0"/>
            </w:tcBorders>
            <w:shd w:val="clear" w:color="auto" w:fill="4BACC6" w:themeFill="accent5"/>
            <w:vAlign w:val="center"/>
          </w:tcPr>
          <w:p w:rsidRPr="00E9048B" w:rsidR="001D7D6A" w:rsidP="00E9048B" w:rsidRDefault="001D7D6A" w14:paraId="2DAFA6A3" w14:textId="77777777">
            <w:pPr>
              <w:rPr>
                <w:rFonts w:ascii="Arial" w:hAnsi="Arial" w:eastAsia="Times New Roman" w:cs="Arial"/>
                <w:b/>
                <w:bCs/>
                <w:color w:val="FFFFFF" w:themeColor="background1"/>
                <w:sz w:val="20"/>
                <w:szCs w:val="18"/>
              </w:rPr>
            </w:pPr>
            <w:r w:rsidRPr="00E9048B">
              <w:rPr>
                <w:rFonts w:ascii="Arial" w:hAnsi="Arial" w:eastAsia="Times New Roman" w:cs="Arial"/>
                <w:b/>
                <w:bCs/>
                <w:color w:val="FFFFFF" w:themeColor="background1"/>
                <w:sz w:val="20"/>
                <w:szCs w:val="18"/>
              </w:rPr>
              <w:t>≤ 10%</w:t>
            </w:r>
          </w:p>
        </w:tc>
      </w:tr>
    </w:tbl>
    <w:p w:rsidRPr="004324E6" w:rsidR="001D7D6A" w:rsidP="00A21AE0" w:rsidRDefault="001D7D6A" w14:paraId="625C7CA4" w14:textId="77777777">
      <w:pPr>
        <w:ind w:left="360"/>
        <w:rPr>
          <w:i/>
          <w:iCs/>
        </w:rPr>
      </w:pPr>
    </w:p>
    <w:p w:rsidR="001D7D6A" w:rsidP="00CE12F1" w:rsidRDefault="001D7D6A" w14:paraId="11269033" w14:textId="77777777">
      <w:pPr>
        <w:tabs>
          <w:tab w:val="left" w:pos="360"/>
        </w:tabs>
        <w:ind w:left="360"/>
        <w:rPr>
          <w:rFonts w:ascii="Times New Roman" w:hAnsi="Times New Roman"/>
          <w:szCs w:val="24"/>
        </w:rPr>
      </w:pPr>
    </w:p>
    <w:p w:rsidR="00985355" w:rsidP="00CE12F1" w:rsidRDefault="00985355" w14:paraId="0F76A83B" w14:textId="77777777">
      <w:pPr>
        <w:tabs>
          <w:tab w:val="left" w:pos="360"/>
        </w:tabs>
        <w:ind w:left="360"/>
        <w:rPr>
          <w:rFonts w:ascii="Times New Roman" w:hAnsi="Times New Roman"/>
          <w:szCs w:val="24"/>
        </w:rPr>
      </w:pPr>
    </w:p>
    <w:p w:rsidRPr="003A68DC" w:rsidR="00DA335F" w:rsidRDefault="00DA335F" w14:paraId="3C997055" w14:textId="77777777">
      <w:pPr>
        <w:tabs>
          <w:tab w:val="left" w:pos="-720"/>
        </w:tabs>
        <w:suppressAutoHyphens/>
        <w:rPr>
          <w:rFonts w:ascii="Times New Roman" w:hAnsi="Times New Roman"/>
        </w:rPr>
      </w:pPr>
    </w:p>
    <w:p w:rsidR="00DA335F" w:rsidRDefault="00DA335F" w14:paraId="65773C3A" w14:textId="77777777">
      <w:pPr>
        <w:tabs>
          <w:tab w:val="left" w:pos="-720"/>
        </w:tabs>
        <w:suppressAutoHyphens/>
        <w:ind w:left="1080"/>
        <w:rPr>
          <w:rFonts w:ascii="Times New Roman" w:hAnsi="Times New Roman"/>
        </w:rPr>
      </w:pPr>
    </w:p>
    <w:p w:rsidR="00F65838" w:rsidRDefault="00F65838" w14:paraId="2A4E649F" w14:textId="77777777">
      <w:pPr>
        <w:tabs>
          <w:tab w:val="left" w:pos="-720"/>
        </w:tabs>
        <w:suppressAutoHyphens/>
        <w:ind w:left="1080"/>
        <w:rPr>
          <w:rFonts w:ascii="Times New Roman" w:hAnsi="Times New Roman"/>
        </w:rPr>
      </w:pPr>
    </w:p>
    <w:p w:rsidR="00F65838" w:rsidRDefault="00F65838" w14:paraId="1C7702A7" w14:textId="77777777">
      <w:pPr>
        <w:tabs>
          <w:tab w:val="left" w:pos="-720"/>
        </w:tabs>
        <w:suppressAutoHyphens/>
        <w:ind w:left="1080"/>
        <w:rPr>
          <w:rFonts w:ascii="Times New Roman" w:hAnsi="Times New Roman"/>
        </w:rPr>
      </w:pPr>
    </w:p>
    <w:p w:rsidR="00F65838" w:rsidRDefault="00F65838" w14:paraId="1CAD80CF" w14:textId="77777777">
      <w:pPr>
        <w:tabs>
          <w:tab w:val="left" w:pos="-720"/>
        </w:tabs>
        <w:suppressAutoHyphens/>
        <w:ind w:left="1080"/>
        <w:rPr>
          <w:rFonts w:ascii="Times New Roman" w:hAnsi="Times New Roman"/>
        </w:rPr>
      </w:pPr>
    </w:p>
    <w:p w:rsidR="00F65838" w:rsidRDefault="00F65838" w14:paraId="47334B42" w14:textId="77777777">
      <w:pPr>
        <w:tabs>
          <w:tab w:val="left" w:pos="-720"/>
        </w:tabs>
        <w:suppressAutoHyphens/>
        <w:ind w:left="1080"/>
        <w:rPr>
          <w:rFonts w:ascii="Times New Roman" w:hAnsi="Times New Roman"/>
        </w:rPr>
      </w:pPr>
    </w:p>
    <w:p w:rsidR="00F65838" w:rsidRDefault="00F65838" w14:paraId="15DAF673" w14:textId="77777777">
      <w:pPr>
        <w:tabs>
          <w:tab w:val="left" w:pos="-720"/>
        </w:tabs>
        <w:suppressAutoHyphens/>
        <w:ind w:left="1080"/>
        <w:rPr>
          <w:rFonts w:ascii="Times New Roman" w:hAnsi="Times New Roman"/>
        </w:rPr>
      </w:pPr>
    </w:p>
    <w:p w:rsidR="00F65838" w:rsidRDefault="00F65838" w14:paraId="0C2D5A98" w14:textId="77777777">
      <w:pPr>
        <w:tabs>
          <w:tab w:val="left" w:pos="-720"/>
        </w:tabs>
        <w:suppressAutoHyphens/>
        <w:ind w:left="1080"/>
        <w:rPr>
          <w:rFonts w:ascii="Times New Roman" w:hAnsi="Times New Roman"/>
        </w:rPr>
      </w:pPr>
    </w:p>
    <w:p w:rsidR="00F65838" w:rsidRDefault="00F65838" w14:paraId="42F93144" w14:textId="77777777">
      <w:pPr>
        <w:tabs>
          <w:tab w:val="left" w:pos="-720"/>
        </w:tabs>
        <w:suppressAutoHyphens/>
        <w:ind w:left="1080"/>
        <w:rPr>
          <w:rFonts w:ascii="Times New Roman" w:hAnsi="Times New Roman"/>
        </w:rPr>
      </w:pPr>
    </w:p>
    <w:p w:rsidR="00F65838" w:rsidRDefault="00F65838" w14:paraId="6CE3D272" w14:textId="77777777">
      <w:pPr>
        <w:tabs>
          <w:tab w:val="left" w:pos="-720"/>
        </w:tabs>
        <w:suppressAutoHyphens/>
        <w:ind w:left="1080"/>
        <w:rPr>
          <w:rFonts w:ascii="Times New Roman" w:hAnsi="Times New Roman"/>
        </w:rPr>
      </w:pPr>
    </w:p>
    <w:p w:rsidR="00F65838" w:rsidRDefault="00F65838" w14:paraId="7B0D49F5" w14:textId="77777777">
      <w:pPr>
        <w:tabs>
          <w:tab w:val="left" w:pos="-720"/>
        </w:tabs>
        <w:suppressAutoHyphens/>
        <w:ind w:left="1080"/>
        <w:rPr>
          <w:rFonts w:ascii="Times New Roman" w:hAnsi="Times New Roman"/>
        </w:rPr>
      </w:pPr>
    </w:p>
    <w:p w:rsidR="00F65838" w:rsidRDefault="00F65838" w14:paraId="47DB4798" w14:textId="77777777">
      <w:pPr>
        <w:tabs>
          <w:tab w:val="left" w:pos="-720"/>
        </w:tabs>
        <w:suppressAutoHyphens/>
        <w:ind w:left="1080"/>
        <w:rPr>
          <w:rFonts w:ascii="Times New Roman" w:hAnsi="Times New Roman"/>
        </w:rPr>
      </w:pPr>
    </w:p>
    <w:p w:rsidR="00F65838" w:rsidRDefault="00F65838" w14:paraId="42567B58" w14:textId="77777777">
      <w:pPr>
        <w:tabs>
          <w:tab w:val="left" w:pos="-720"/>
        </w:tabs>
        <w:suppressAutoHyphens/>
        <w:ind w:left="1080"/>
        <w:rPr>
          <w:rFonts w:ascii="Times New Roman" w:hAnsi="Times New Roman"/>
        </w:rPr>
      </w:pPr>
    </w:p>
    <w:p w:rsidR="00F65838" w:rsidRDefault="00F65838" w14:paraId="0AC6B2BE" w14:textId="77777777">
      <w:pPr>
        <w:tabs>
          <w:tab w:val="left" w:pos="-720"/>
        </w:tabs>
        <w:suppressAutoHyphens/>
        <w:ind w:left="1080"/>
        <w:rPr>
          <w:rFonts w:ascii="Times New Roman" w:hAnsi="Times New Roman"/>
        </w:rPr>
      </w:pPr>
    </w:p>
    <w:p w:rsidR="00F65838" w:rsidRDefault="00F65838" w14:paraId="03C3D95A" w14:textId="77777777">
      <w:pPr>
        <w:tabs>
          <w:tab w:val="left" w:pos="-720"/>
        </w:tabs>
        <w:suppressAutoHyphens/>
        <w:ind w:left="1080"/>
        <w:rPr>
          <w:rFonts w:ascii="Times New Roman" w:hAnsi="Times New Roman"/>
        </w:rPr>
      </w:pPr>
    </w:p>
    <w:p w:rsidR="00F65838" w:rsidRDefault="00F65838" w14:paraId="0B75F943" w14:textId="77777777">
      <w:pPr>
        <w:tabs>
          <w:tab w:val="left" w:pos="-720"/>
        </w:tabs>
        <w:suppressAutoHyphens/>
        <w:ind w:left="1080"/>
        <w:rPr>
          <w:rFonts w:ascii="Times New Roman" w:hAnsi="Times New Roman"/>
        </w:rPr>
      </w:pPr>
    </w:p>
    <w:p w:rsidR="001E2638" w:rsidRDefault="001E2638" w14:paraId="47E82F38" w14:textId="77777777">
      <w:pPr>
        <w:tabs>
          <w:tab w:val="left" w:pos="-720"/>
        </w:tabs>
        <w:suppressAutoHyphens/>
        <w:ind w:left="1080"/>
        <w:rPr>
          <w:rFonts w:ascii="Times New Roman" w:hAnsi="Times New Roman"/>
        </w:rPr>
      </w:pPr>
    </w:p>
    <w:p w:rsidR="001E2638" w:rsidRDefault="001E2638" w14:paraId="316853CE" w14:textId="77777777">
      <w:pPr>
        <w:tabs>
          <w:tab w:val="left" w:pos="-720"/>
        </w:tabs>
        <w:suppressAutoHyphens/>
        <w:ind w:left="1080"/>
        <w:rPr>
          <w:rFonts w:ascii="Times New Roman" w:hAnsi="Times New Roman"/>
        </w:rPr>
      </w:pPr>
    </w:p>
    <w:p w:rsidR="001E2638" w:rsidRDefault="001E2638" w14:paraId="0A63E539" w14:textId="77777777">
      <w:pPr>
        <w:tabs>
          <w:tab w:val="left" w:pos="-720"/>
        </w:tabs>
        <w:suppressAutoHyphens/>
        <w:ind w:left="1080"/>
        <w:rPr>
          <w:rFonts w:ascii="Times New Roman" w:hAnsi="Times New Roman"/>
        </w:rPr>
      </w:pPr>
    </w:p>
    <w:p w:rsidR="00F65838" w:rsidRDefault="00F65838" w14:paraId="355D77F3" w14:textId="77777777">
      <w:pPr>
        <w:tabs>
          <w:tab w:val="left" w:pos="-720"/>
        </w:tabs>
        <w:suppressAutoHyphens/>
        <w:ind w:left="1080"/>
        <w:rPr>
          <w:rFonts w:ascii="Times New Roman" w:hAnsi="Times New Roman"/>
        </w:rPr>
      </w:pPr>
    </w:p>
    <w:p w:rsidRPr="003A68DC" w:rsidR="00DA335F" w:rsidP="00D140C9" w:rsidRDefault="00DA335F" w14:paraId="78860A77" w14:textId="77777777">
      <w:pPr>
        <w:rPr>
          <w:rFonts w:ascii="Times New Roman" w:hAnsi="Times New Roman"/>
          <w:spacing w:val="-2"/>
        </w:rPr>
        <w:sectPr w:rsidRPr="003A68DC" w:rsidR="00DA335F" w:rsidSect="005F6AB9">
          <w:headerReference w:type="even" r:id="rId24"/>
          <w:headerReference w:type="default" r:id="rId25"/>
          <w:footerReference w:type="default" r:id="rId26"/>
          <w:pgSz w:w="12240" w:h="15840" w:orient="portrait" w:code="1"/>
          <w:pgMar w:top="1800" w:right="1440" w:bottom="1080" w:left="1440" w:header="1080" w:footer="1080" w:gutter="0"/>
          <w:pgNumType w:start="1" w:chapStyle="1"/>
          <w:cols w:space="720"/>
          <w:docGrid w:linePitch="326"/>
        </w:sectPr>
      </w:pPr>
    </w:p>
    <w:p w:rsidR="0053433E" w:rsidP="00EC2CA8" w:rsidRDefault="00E56E3C" w14:paraId="2F04F5C0" w14:textId="388204D9">
      <w:pPr>
        <w:pStyle w:val="Heading1"/>
      </w:pPr>
      <w:bookmarkStart w:name="_Toc64221840" w:id="15"/>
      <w:r>
        <w:lastRenderedPageBreak/>
        <w:t xml:space="preserve">Chapter 2. </w:t>
      </w:r>
      <w:r w:rsidR="00A82018">
        <w:t>Methodology</w:t>
      </w:r>
      <w:bookmarkEnd w:id="15"/>
    </w:p>
    <w:p w:rsidRPr="001D782A" w:rsidR="001D782A" w:rsidP="00E77ABC" w:rsidRDefault="001D782A" w14:paraId="261BC28A" w14:textId="77777777"/>
    <w:p w:rsidRPr="006A793C" w:rsidR="006A793C" w:rsidP="006A793C" w:rsidRDefault="00DB03FC" w14:paraId="01E1A40C" w14:textId="176A5045">
      <w:pPr>
        <w:pStyle w:val="Heading2"/>
      </w:pPr>
      <w:r>
        <w:t>Script</w:t>
      </w:r>
      <w:r w:rsidR="006A793C">
        <w:t xml:space="preserve"> Descriptions</w:t>
      </w:r>
    </w:p>
    <w:p w:rsidR="002668AB" w:rsidP="00C26884" w:rsidRDefault="002668AB" w14:paraId="06211D13" w14:textId="277E56C9">
      <w:pPr>
        <w:pStyle w:val="ListParagraph"/>
        <w:numPr>
          <w:ilvl w:val="0"/>
          <w:numId w:val="20"/>
        </w:numPr>
        <w:rPr>
          <w:rFonts w:ascii="Times New Roman" w:hAnsi="Times New Roman"/>
          <w:b w:val="0"/>
          <w:bCs w:val="0"/>
          <w:sz w:val="22"/>
          <w:szCs w:val="22"/>
        </w:rPr>
      </w:pPr>
      <w:r w:rsidRPr="0052052F">
        <w:rPr>
          <w:rFonts w:ascii="Times New Roman" w:hAnsi="Times New Roman"/>
          <w:b w:val="0"/>
          <w:bCs w:val="0"/>
          <w:sz w:val="22"/>
          <w:szCs w:val="22"/>
        </w:rPr>
        <w:t>C104_RUNALL.bat</w:t>
      </w:r>
    </w:p>
    <w:p w:rsidRPr="0052052F" w:rsidR="00381BC9" w:rsidP="00381BC9" w:rsidRDefault="00381BC9" w14:paraId="34D419F0" w14:textId="44AEF462">
      <w:pPr>
        <w:pStyle w:val="ListParagraph"/>
        <w:numPr>
          <w:ilvl w:val="1"/>
          <w:numId w:val="20"/>
        </w:numPr>
        <w:rPr>
          <w:rFonts w:ascii="Times New Roman" w:hAnsi="Times New Roman"/>
          <w:b w:val="0"/>
          <w:bCs w:val="0"/>
          <w:sz w:val="22"/>
          <w:szCs w:val="22"/>
        </w:rPr>
      </w:pPr>
      <w:r w:rsidRPr="4CF3800B" w:rsidR="00381BC9">
        <w:rPr>
          <w:rFonts w:ascii="Times New Roman" w:hAnsi="Times New Roman"/>
          <w:b w:val="0"/>
          <w:bCs w:val="0"/>
          <w:sz w:val="22"/>
          <w:szCs w:val="22"/>
        </w:rPr>
        <w:t xml:space="preserve">Main </w:t>
      </w:r>
      <w:r w:rsidRPr="4CF3800B" w:rsidR="00520E22">
        <w:rPr>
          <w:rFonts w:ascii="Times New Roman" w:hAnsi="Times New Roman"/>
          <w:b w:val="0"/>
          <w:bCs w:val="0"/>
          <w:sz w:val="22"/>
          <w:szCs w:val="22"/>
        </w:rPr>
        <w:t>script</w:t>
      </w:r>
      <w:r w:rsidRPr="4CF3800B" w:rsidR="00867E33">
        <w:rPr>
          <w:rFonts w:ascii="Times New Roman" w:hAnsi="Times New Roman"/>
          <w:b w:val="0"/>
          <w:bCs w:val="0"/>
          <w:sz w:val="22"/>
          <w:szCs w:val="22"/>
        </w:rPr>
        <w:t xml:space="preserve">. Run by the User via </w:t>
      </w:r>
      <w:r w:rsidRPr="4CF3800B" w:rsidR="00031950">
        <w:rPr>
          <w:rFonts w:ascii="Times New Roman" w:hAnsi="Times New Roman"/>
          <w:b w:val="0"/>
          <w:bCs w:val="0"/>
          <w:sz w:val="22"/>
          <w:szCs w:val="22"/>
        </w:rPr>
        <w:t>a call</w:t>
      </w:r>
      <w:r w:rsidRPr="4CF3800B" w:rsidR="7A28264E">
        <w:rPr>
          <w:rFonts w:ascii="Times New Roman" w:hAnsi="Times New Roman"/>
          <w:b w:val="0"/>
          <w:bCs w:val="0"/>
          <w:sz w:val="22"/>
          <w:szCs w:val="22"/>
        </w:rPr>
        <w:t xml:space="preserve"> to or double-clicking</w:t>
      </w:r>
      <w:r w:rsidRPr="4CF3800B" w:rsidR="00031950">
        <w:rPr>
          <w:rFonts w:ascii="Times New Roman" w:hAnsi="Times New Roman"/>
          <w:b w:val="0"/>
          <w:bCs w:val="0"/>
          <w:sz w:val="22"/>
          <w:szCs w:val="22"/>
        </w:rPr>
        <w:t xml:space="preserve"> the </w:t>
      </w:r>
      <w:r w:rsidRPr="4CF3800B" w:rsidR="00285E58">
        <w:rPr>
          <w:rFonts w:ascii="Times New Roman" w:hAnsi="Times New Roman"/>
          <w:b w:val="0"/>
          <w:bCs w:val="0"/>
          <w:sz w:val="22"/>
          <w:szCs w:val="22"/>
        </w:rPr>
        <w:t xml:space="preserve">batch </w:t>
      </w:r>
      <w:proofErr w:type="gramStart"/>
      <w:r w:rsidRPr="4CF3800B" w:rsidR="00285E58">
        <w:rPr>
          <w:rFonts w:ascii="Times New Roman" w:hAnsi="Times New Roman"/>
          <w:b w:val="0"/>
          <w:bCs w:val="0"/>
          <w:sz w:val="22"/>
          <w:szCs w:val="22"/>
        </w:rPr>
        <w:t>file</w:t>
      </w:r>
      <w:proofErr w:type="gramEnd"/>
    </w:p>
    <w:p w:rsidR="0099480D" w:rsidP="00C26884" w:rsidRDefault="0099480D" w14:paraId="613AB855" w14:textId="32D7B845">
      <w:pPr>
        <w:pStyle w:val="ListParagraph"/>
        <w:numPr>
          <w:ilvl w:val="0"/>
          <w:numId w:val="20"/>
        </w:numPr>
        <w:rPr>
          <w:rFonts w:ascii="Times New Roman" w:hAnsi="Times New Roman"/>
          <w:b w:val="0"/>
          <w:bCs w:val="0"/>
          <w:sz w:val="22"/>
          <w:szCs w:val="22"/>
        </w:rPr>
      </w:pPr>
      <w:r w:rsidRPr="0052052F">
        <w:rPr>
          <w:rFonts w:ascii="Times New Roman" w:hAnsi="Times New Roman"/>
          <w:b w:val="0"/>
          <w:bCs w:val="0"/>
          <w:sz w:val="22"/>
          <w:szCs w:val="22"/>
        </w:rPr>
        <w:t>my_utilities_NFSEG.py</w:t>
      </w:r>
    </w:p>
    <w:p w:rsidRPr="0052052F" w:rsidR="005E5BB0" w:rsidP="005E5BB0" w:rsidRDefault="005E5BB0" w14:paraId="18C5095C" w14:textId="5BFE0423">
      <w:pPr>
        <w:pStyle w:val="ListParagraph"/>
        <w:numPr>
          <w:ilvl w:val="1"/>
          <w:numId w:val="20"/>
        </w:numPr>
        <w:rPr>
          <w:rFonts w:ascii="Times New Roman" w:hAnsi="Times New Roman"/>
          <w:b w:val="0"/>
          <w:bCs w:val="0"/>
          <w:sz w:val="22"/>
          <w:szCs w:val="22"/>
        </w:rPr>
      </w:pPr>
      <w:r w:rsidRPr="4CF3800B" w:rsidR="005E5BB0">
        <w:rPr>
          <w:rFonts w:ascii="Times New Roman" w:hAnsi="Times New Roman"/>
          <w:b w:val="0"/>
          <w:bCs w:val="0"/>
          <w:sz w:val="22"/>
          <w:szCs w:val="22"/>
        </w:rPr>
        <w:t xml:space="preserve">Collection of functions </w:t>
      </w:r>
      <w:r w:rsidRPr="4CF3800B" w:rsidR="481CAAFA">
        <w:rPr>
          <w:rFonts w:ascii="Times New Roman" w:hAnsi="Times New Roman"/>
          <w:b w:val="0"/>
          <w:bCs w:val="0"/>
          <w:sz w:val="22"/>
          <w:szCs w:val="22"/>
        </w:rPr>
        <w:t>that are called in each of the Post-processing scripts</w:t>
      </w:r>
    </w:p>
    <w:p w:rsidRPr="0052052F" w:rsidR="0060456A" w:rsidP="00C26884" w:rsidRDefault="0060456A" w14:paraId="1AAAB583" w14:textId="177074F4">
      <w:pPr>
        <w:pStyle w:val="ListParagraph"/>
        <w:numPr>
          <w:ilvl w:val="0"/>
          <w:numId w:val="20"/>
        </w:numPr>
        <w:rPr>
          <w:rFonts w:ascii="Times New Roman" w:hAnsi="Times New Roman"/>
          <w:b w:val="0"/>
          <w:bCs w:val="0"/>
          <w:sz w:val="22"/>
          <w:szCs w:val="22"/>
        </w:rPr>
      </w:pPr>
      <w:r w:rsidRPr="4CF3800B" w:rsidR="0060456A">
        <w:rPr>
          <w:rFonts w:ascii="Times New Roman" w:hAnsi="Times New Roman"/>
          <w:b w:val="0"/>
          <w:bCs w:val="0"/>
          <w:sz w:val="22"/>
          <w:szCs w:val="22"/>
        </w:rPr>
        <w:t>a1__NFSEG_res_to_gdb_2.0.py</w:t>
      </w:r>
    </w:p>
    <w:p w:rsidR="76D187F8" w:rsidP="3E791918" w:rsidRDefault="76D187F8" w14:paraId="61FFDAC2" w14:textId="1155E44D">
      <w:pPr>
        <w:pStyle w:val="ListParagraph"/>
        <w:numPr>
          <w:ilvl w:val="1"/>
          <w:numId w:val="20"/>
        </w:numPr>
        <w:rPr>
          <w:b w:val="0"/>
          <w:bCs w:val="0"/>
          <w:sz w:val="22"/>
          <w:szCs w:val="22"/>
        </w:rPr>
      </w:pPr>
      <w:r w:rsidRPr="3E791918" w:rsidR="76D187F8">
        <w:rPr>
          <w:rFonts w:ascii="Times New Roman" w:hAnsi="Times New Roman" w:eastAsia="Times New Roman" w:cs="Times New Roman"/>
          <w:b w:val="0"/>
          <w:bCs w:val="0"/>
          <w:sz w:val="22"/>
          <w:szCs w:val="22"/>
        </w:rPr>
        <w:t>C</w:t>
      </w:r>
      <w:r w:rsidRPr="3E791918" w:rsidR="7D666FCA">
        <w:rPr>
          <w:rFonts w:ascii="Times New Roman" w:hAnsi="Times New Roman" w:eastAsia="Times New Roman" w:cs="Times New Roman"/>
          <w:b w:val="0"/>
          <w:bCs w:val="0"/>
          <w:sz w:val="22"/>
          <w:szCs w:val="22"/>
        </w:rPr>
        <w:t>reate new GIS geodatabase and populate with</w:t>
      </w:r>
      <w:r w:rsidRPr="3E791918" w:rsidR="76D187F8">
        <w:rPr>
          <w:rFonts w:ascii="Times New Roman" w:hAnsi="Times New Roman" w:eastAsia="Times New Roman" w:cs="Times New Roman"/>
          <w:b w:val="0"/>
          <w:bCs w:val="0"/>
          <w:sz w:val="22"/>
          <w:szCs w:val="22"/>
        </w:rPr>
        <w:t xml:space="preserve"> PEST target residuals from the *.res</w:t>
      </w:r>
    </w:p>
    <w:p w:rsidR="76D187F8" w:rsidP="3E791918" w:rsidRDefault="76D187F8" w14:paraId="6E6102BF" w14:textId="3CA6D7DA">
      <w:pPr>
        <w:pStyle w:val="ListParagraph"/>
        <w:numPr>
          <w:ilvl w:val="1"/>
          <w:numId w:val="20"/>
        </w:numPr>
        <w:rPr>
          <w:b w:val="0"/>
          <w:bCs w:val="0"/>
          <w:sz w:val="22"/>
          <w:szCs w:val="22"/>
        </w:rPr>
      </w:pPr>
      <w:r w:rsidRPr="3E791918" w:rsidR="3E4488D5">
        <w:rPr>
          <w:rFonts w:ascii="Times New Roman" w:hAnsi="Times New Roman" w:eastAsia="Times New Roman" w:cs="Times New Roman"/>
          <w:b w:val="0"/>
          <w:bCs w:val="0"/>
          <w:sz w:val="22"/>
          <w:szCs w:val="22"/>
        </w:rPr>
        <w:t>The new GDB will carry the PEST filename</w:t>
      </w:r>
      <w:r w:rsidRPr="3E791918" w:rsidR="7E52B7F1">
        <w:rPr>
          <w:rFonts w:ascii="Times New Roman" w:hAnsi="Times New Roman" w:eastAsia="Times New Roman" w:cs="Times New Roman"/>
          <w:b w:val="0"/>
          <w:bCs w:val="0"/>
          <w:sz w:val="22"/>
          <w:szCs w:val="22"/>
        </w:rPr>
        <w:t xml:space="preserve">, from here on </w:t>
      </w:r>
      <w:proofErr w:type="spellStart"/>
      <w:r w:rsidRPr="3E791918" w:rsidR="7E52B7F1">
        <w:rPr>
          <w:rFonts w:ascii="Times New Roman" w:hAnsi="Times New Roman" w:eastAsia="Times New Roman" w:cs="Times New Roman"/>
          <w:b w:val="0"/>
          <w:bCs w:val="0"/>
          <w:sz w:val="22"/>
          <w:szCs w:val="22"/>
        </w:rPr>
        <w:t>reffered</w:t>
      </w:r>
      <w:proofErr w:type="spellEnd"/>
      <w:r w:rsidRPr="3E791918" w:rsidR="7E52B7F1">
        <w:rPr>
          <w:rFonts w:ascii="Times New Roman" w:hAnsi="Times New Roman" w:eastAsia="Times New Roman" w:cs="Times New Roman"/>
          <w:b w:val="0"/>
          <w:bCs w:val="0"/>
          <w:sz w:val="22"/>
          <w:szCs w:val="22"/>
        </w:rPr>
        <w:t xml:space="preserve"> to as </w:t>
      </w:r>
      <w:r w:rsidRPr="3E791918" w:rsidR="7E52B7F1">
        <w:rPr>
          <w:rFonts w:ascii="Times New Roman" w:hAnsi="Times New Roman" w:eastAsia="Times New Roman" w:cs="Times New Roman"/>
          <w:b w:val="0"/>
          <w:bCs w:val="0"/>
          <w:i w:val="1"/>
          <w:iCs w:val="1"/>
          <w:sz w:val="22"/>
          <w:szCs w:val="22"/>
        </w:rPr>
        <w:t>newGDB</w:t>
      </w:r>
    </w:p>
    <w:p w:rsidR="76D187F8" w:rsidP="3E791918" w:rsidRDefault="76D187F8" w14:paraId="13591E94" w14:textId="3FE48268">
      <w:pPr>
        <w:pStyle w:val="ListParagraph"/>
        <w:numPr>
          <w:ilvl w:val="1"/>
          <w:numId w:val="20"/>
        </w:numPr>
        <w:rPr>
          <w:b w:val="0"/>
          <w:bCs w:val="0"/>
          <w:sz w:val="22"/>
          <w:szCs w:val="22"/>
        </w:rPr>
      </w:pPr>
      <w:r w:rsidRPr="3E791918" w:rsidR="5DFF1B70">
        <w:rPr>
          <w:rFonts w:ascii="Times New Roman" w:hAnsi="Times New Roman" w:eastAsia="Times New Roman" w:cs="Times New Roman"/>
          <w:b w:val="0"/>
          <w:bCs w:val="0"/>
          <w:sz w:val="22"/>
          <w:szCs w:val="22"/>
        </w:rPr>
        <w:t xml:space="preserve">Use </w:t>
      </w:r>
      <w:proofErr w:type="spellStart"/>
      <w:r w:rsidRPr="3E791918" w:rsidR="76D187F8">
        <w:rPr>
          <w:rFonts w:ascii="Times New Roman" w:hAnsi="Times New Roman" w:eastAsia="Times New Roman" w:cs="Times New Roman"/>
          <w:b w:val="0"/>
          <w:bCs w:val="0"/>
          <w:sz w:val="22"/>
          <w:szCs w:val="22"/>
        </w:rPr>
        <w:t>PEST</w:t>
      </w:r>
      <w:r w:rsidRPr="3E791918" w:rsidR="22C6DC20">
        <w:rPr>
          <w:rFonts w:ascii="Times New Roman" w:hAnsi="Times New Roman" w:eastAsia="Times New Roman" w:cs="Times New Roman"/>
          <w:b w:val="0"/>
          <w:bCs w:val="0"/>
          <w:sz w:val="22"/>
          <w:szCs w:val="22"/>
        </w:rPr>
        <w:t>_Baselayers.gdb</w:t>
      </w:r>
      <w:proofErr w:type="spellEnd"/>
      <w:r w:rsidRPr="3E791918" w:rsidR="24505B0D">
        <w:rPr>
          <w:rFonts w:ascii="Times New Roman" w:hAnsi="Times New Roman" w:eastAsia="Times New Roman" w:cs="Times New Roman"/>
          <w:b w:val="0"/>
          <w:bCs w:val="0"/>
          <w:sz w:val="22"/>
          <w:szCs w:val="22"/>
        </w:rPr>
        <w:t xml:space="preserve"> as template, located in the </w:t>
      </w:r>
      <w:r w:rsidRPr="3E791918" w:rsidR="47024EEC">
        <w:rPr>
          <w:rFonts w:ascii="Times New Roman" w:hAnsi="Times New Roman" w:eastAsia="Times New Roman" w:cs="Times New Roman"/>
          <w:b w:val="0"/>
          <w:bCs w:val="0"/>
          <w:sz w:val="22"/>
          <w:szCs w:val="22"/>
        </w:rPr>
        <w:t>templates</w:t>
      </w:r>
      <w:r w:rsidRPr="3E791918" w:rsidR="24505B0D">
        <w:rPr>
          <w:rFonts w:ascii="Times New Roman" w:hAnsi="Times New Roman" w:eastAsia="Times New Roman" w:cs="Times New Roman"/>
          <w:b w:val="0"/>
          <w:bCs w:val="0"/>
          <w:sz w:val="22"/>
          <w:szCs w:val="22"/>
        </w:rPr>
        <w:t xml:space="preserve"> </w:t>
      </w:r>
      <w:proofErr w:type="gramStart"/>
      <w:r w:rsidRPr="3E791918" w:rsidR="24505B0D">
        <w:rPr>
          <w:rFonts w:ascii="Times New Roman" w:hAnsi="Times New Roman" w:eastAsia="Times New Roman" w:cs="Times New Roman"/>
          <w:b w:val="0"/>
          <w:bCs w:val="0"/>
          <w:sz w:val="22"/>
          <w:szCs w:val="22"/>
        </w:rPr>
        <w:t>directory</w:t>
      </w:r>
      <w:proofErr w:type="gramEnd"/>
    </w:p>
    <w:p w:rsidR="0060456A" w:rsidP="4CF3800B" w:rsidRDefault="0060456A" w14:paraId="23D4748B" w14:textId="01F17FB0">
      <w:pPr>
        <w:pStyle w:val="ListParagraph"/>
        <w:numPr>
          <w:ilvl w:val="0"/>
          <w:numId w:val="20"/>
        </w:numPr>
        <w:rPr>
          <w:rFonts w:ascii="Times New Roman" w:hAnsi="Times New Roman"/>
          <w:b w:val="0"/>
          <w:bCs w:val="0"/>
          <w:sz w:val="22"/>
          <w:szCs w:val="22"/>
        </w:rPr>
      </w:pPr>
      <w:r w:rsidRPr="4CF3800B" w:rsidR="0060456A">
        <w:rPr>
          <w:rFonts w:ascii="Times New Roman" w:hAnsi="Times New Roman"/>
          <w:b w:val="0"/>
          <w:bCs w:val="0"/>
          <w:sz w:val="22"/>
          <w:szCs w:val="22"/>
        </w:rPr>
        <w:t>a3__NFSEG_optparams_to_gdb_2.0.py</w:t>
      </w:r>
    </w:p>
    <w:p w:rsidR="7638A6E2" w:rsidP="3E791918" w:rsidRDefault="7638A6E2" w14:paraId="6EE1E161" w14:textId="047A4468">
      <w:pPr>
        <w:pStyle w:val="ListParagraph"/>
        <w:numPr>
          <w:ilvl w:val="1"/>
          <w:numId w:val="20"/>
        </w:numPr>
        <w:rPr>
          <w:rFonts w:ascii="Times New Roman" w:hAnsi="Times New Roman" w:eastAsia="Times New Roman" w:cs="Times New Roman"/>
          <w:b w:val="0"/>
          <w:bCs w:val="0"/>
          <w:sz w:val="22"/>
          <w:szCs w:val="22"/>
        </w:rPr>
      </w:pPr>
      <w:r w:rsidRPr="56AF24CD" w:rsidR="7638A6E2">
        <w:rPr>
          <w:rFonts w:ascii="Times New Roman" w:hAnsi="Times New Roman" w:eastAsia="Times New Roman" w:cs="Times New Roman"/>
          <w:b w:val="0"/>
          <w:bCs w:val="0"/>
          <w:sz w:val="22"/>
          <w:szCs w:val="22"/>
        </w:rPr>
        <w:t xml:space="preserve">Populate </w:t>
      </w:r>
      <w:proofErr w:type="spellStart"/>
      <w:r w:rsidRPr="56AF24CD" w:rsidR="552140CD">
        <w:rPr>
          <w:rFonts w:ascii="Times New Roman" w:hAnsi="Times New Roman" w:eastAsia="Times New Roman" w:cs="Times New Roman"/>
          <w:b w:val="0"/>
          <w:bCs w:val="0"/>
          <w:i w:val="1"/>
          <w:iCs w:val="1"/>
          <w:sz w:val="22"/>
          <w:szCs w:val="22"/>
        </w:rPr>
        <w:t>newGDB</w:t>
      </w:r>
      <w:proofErr w:type="spellEnd"/>
      <w:r w:rsidRPr="56AF24CD" w:rsidR="552140CD">
        <w:rPr>
          <w:rFonts w:ascii="Times New Roman" w:hAnsi="Times New Roman" w:eastAsia="Times New Roman" w:cs="Times New Roman"/>
          <w:b w:val="0"/>
          <w:bCs w:val="0"/>
          <w:sz w:val="22"/>
          <w:szCs w:val="22"/>
        </w:rPr>
        <w:t xml:space="preserve"> with</w:t>
      </w:r>
      <w:r w:rsidRPr="56AF24CD" w:rsidR="1D5CE5D7">
        <w:rPr>
          <w:rFonts w:ascii="Times New Roman" w:hAnsi="Times New Roman" w:eastAsia="Times New Roman" w:cs="Times New Roman"/>
          <w:b w:val="0"/>
          <w:bCs w:val="0"/>
          <w:sz w:val="22"/>
          <w:szCs w:val="22"/>
        </w:rPr>
        <w:t xml:space="preserve"> PEST target </w:t>
      </w:r>
      <w:r w:rsidRPr="56AF24CD" w:rsidR="56890F0A">
        <w:rPr>
          <w:rFonts w:ascii="Times New Roman" w:hAnsi="Times New Roman" w:eastAsia="Times New Roman" w:cs="Times New Roman"/>
          <w:b w:val="0"/>
          <w:bCs w:val="0"/>
          <w:sz w:val="22"/>
          <w:szCs w:val="22"/>
        </w:rPr>
        <w:t>optimal parameters</w:t>
      </w:r>
      <w:r w:rsidRPr="56AF24CD" w:rsidR="1D5CE5D7">
        <w:rPr>
          <w:rFonts w:ascii="Times New Roman" w:hAnsi="Times New Roman" w:eastAsia="Times New Roman" w:cs="Times New Roman"/>
          <w:b w:val="0"/>
          <w:bCs w:val="0"/>
          <w:sz w:val="22"/>
          <w:szCs w:val="22"/>
        </w:rPr>
        <w:t xml:space="preserve"> from the *.</w:t>
      </w:r>
      <w:proofErr w:type="spellStart"/>
      <w:r w:rsidRPr="56AF24CD" w:rsidR="146F249A">
        <w:rPr>
          <w:rFonts w:ascii="Times New Roman" w:hAnsi="Times New Roman" w:eastAsia="Times New Roman" w:cs="Times New Roman"/>
          <w:b w:val="0"/>
          <w:bCs w:val="0"/>
          <w:sz w:val="22"/>
          <w:szCs w:val="22"/>
        </w:rPr>
        <w:t>p</w:t>
      </w:r>
      <w:r w:rsidRPr="56AF24CD" w:rsidR="1D5CE5D7">
        <w:rPr>
          <w:rFonts w:ascii="Times New Roman" w:hAnsi="Times New Roman" w:eastAsia="Times New Roman" w:cs="Times New Roman"/>
          <w:b w:val="0"/>
          <w:bCs w:val="0"/>
          <w:sz w:val="22"/>
          <w:szCs w:val="22"/>
        </w:rPr>
        <w:t>s</w:t>
      </w:r>
      <w:r w:rsidRPr="56AF24CD" w:rsidR="146F249A">
        <w:rPr>
          <w:rFonts w:ascii="Times New Roman" w:hAnsi="Times New Roman" w:eastAsia="Times New Roman" w:cs="Times New Roman"/>
          <w:b w:val="0"/>
          <w:bCs w:val="0"/>
          <w:sz w:val="22"/>
          <w:szCs w:val="22"/>
        </w:rPr>
        <w:t>t</w:t>
      </w:r>
      <w:proofErr w:type="spellEnd"/>
      <w:r w:rsidRPr="56AF24CD" w:rsidR="1D5CE5D7">
        <w:rPr>
          <w:rFonts w:ascii="Times New Roman" w:hAnsi="Times New Roman" w:eastAsia="Times New Roman" w:cs="Times New Roman"/>
          <w:b w:val="0"/>
          <w:bCs w:val="0"/>
          <w:sz w:val="22"/>
          <w:szCs w:val="22"/>
        </w:rPr>
        <w:t xml:space="preserve"> </w:t>
      </w:r>
      <w:proofErr w:type="gramStart"/>
      <w:r w:rsidRPr="56AF24CD" w:rsidR="1D5CE5D7">
        <w:rPr>
          <w:rFonts w:ascii="Times New Roman" w:hAnsi="Times New Roman" w:eastAsia="Times New Roman" w:cs="Times New Roman"/>
          <w:b w:val="0"/>
          <w:bCs w:val="0"/>
          <w:sz w:val="22"/>
          <w:szCs w:val="22"/>
        </w:rPr>
        <w:t>file</w:t>
      </w:r>
      <w:proofErr w:type="gramEnd"/>
    </w:p>
    <w:p w:rsidR="09925D26" w:rsidP="3E791918" w:rsidRDefault="09925D26" w14:paraId="350C185F" w14:textId="594220C3">
      <w:pPr>
        <w:pStyle w:val="ListParagraph"/>
        <w:numPr>
          <w:ilvl w:val="1"/>
          <w:numId w:val="20"/>
        </w:numPr>
        <w:rPr>
          <w:b w:val="0"/>
          <w:bCs w:val="0"/>
          <w:sz w:val="22"/>
          <w:szCs w:val="22"/>
        </w:rPr>
      </w:pPr>
      <w:r w:rsidRPr="3E791918" w:rsidR="09925D26">
        <w:rPr>
          <w:rFonts w:ascii="Times New Roman" w:hAnsi="Times New Roman" w:eastAsia="Times New Roman" w:cs="Times New Roman"/>
          <w:b w:val="0"/>
          <w:bCs w:val="0"/>
          <w:sz w:val="22"/>
          <w:szCs w:val="22"/>
        </w:rPr>
        <w:t xml:space="preserve">Use </w:t>
      </w:r>
      <w:proofErr w:type="spellStart"/>
      <w:r w:rsidRPr="3E791918" w:rsidR="09925D26">
        <w:rPr>
          <w:rFonts w:ascii="Times New Roman" w:hAnsi="Times New Roman" w:eastAsia="Times New Roman" w:cs="Times New Roman"/>
          <w:b w:val="0"/>
          <w:bCs w:val="0"/>
          <w:sz w:val="22"/>
          <w:szCs w:val="22"/>
        </w:rPr>
        <w:t>PEST_Baselayers.gdb</w:t>
      </w:r>
      <w:proofErr w:type="spellEnd"/>
      <w:r w:rsidRPr="3E791918" w:rsidR="09925D26">
        <w:rPr>
          <w:rFonts w:ascii="Times New Roman" w:hAnsi="Times New Roman" w:eastAsia="Times New Roman" w:cs="Times New Roman"/>
          <w:b w:val="0"/>
          <w:bCs w:val="0"/>
          <w:sz w:val="22"/>
          <w:szCs w:val="22"/>
        </w:rPr>
        <w:t xml:space="preserve"> as template, located in the templates </w:t>
      </w:r>
      <w:proofErr w:type="gramStart"/>
      <w:r w:rsidRPr="3E791918" w:rsidR="09925D26">
        <w:rPr>
          <w:rFonts w:ascii="Times New Roman" w:hAnsi="Times New Roman" w:eastAsia="Times New Roman" w:cs="Times New Roman"/>
          <w:b w:val="0"/>
          <w:bCs w:val="0"/>
          <w:sz w:val="22"/>
          <w:szCs w:val="22"/>
        </w:rPr>
        <w:t>directory</w:t>
      </w:r>
      <w:proofErr w:type="gramEnd"/>
    </w:p>
    <w:p w:rsidRPr="0052052F" w:rsidR="0060456A" w:rsidP="00C26884" w:rsidRDefault="0060456A" w14:paraId="1E20A3DF" w14:textId="56889D4D">
      <w:pPr>
        <w:pStyle w:val="ListParagraph"/>
        <w:numPr>
          <w:ilvl w:val="0"/>
          <w:numId w:val="20"/>
        </w:numPr>
        <w:rPr>
          <w:rFonts w:ascii="Times New Roman" w:hAnsi="Times New Roman"/>
          <w:b w:val="0"/>
          <w:bCs w:val="0"/>
          <w:sz w:val="22"/>
          <w:szCs w:val="22"/>
        </w:rPr>
      </w:pPr>
      <w:r w:rsidRPr="56AF24CD" w:rsidR="0060456A">
        <w:rPr>
          <w:rFonts w:ascii="Times New Roman" w:hAnsi="Times New Roman"/>
          <w:b w:val="0"/>
          <w:bCs w:val="0"/>
          <w:sz w:val="22"/>
          <w:szCs w:val="22"/>
        </w:rPr>
        <w:t>a5__NFSEG_propscal_2.0.py</w:t>
      </w:r>
    </w:p>
    <w:p w:rsidR="32303E34" w:rsidP="56AF24CD" w:rsidRDefault="32303E34" w14:paraId="5FD6912A" w14:textId="704E8909">
      <w:pPr>
        <w:pStyle w:val="ListParagraph"/>
        <w:numPr>
          <w:ilvl w:val="1"/>
          <w:numId w:val="20"/>
        </w:numPr>
        <w:rPr>
          <w:rFonts w:ascii="Times New Roman" w:hAnsi="Times New Roman" w:eastAsia="Times New Roman" w:cs="Times New Roman"/>
          <w:b w:val="0"/>
          <w:bCs w:val="0"/>
          <w:sz w:val="22"/>
          <w:szCs w:val="22"/>
        </w:rPr>
      </w:pPr>
      <w:r w:rsidRPr="56AF24CD" w:rsidR="32303E34">
        <w:rPr>
          <w:rFonts w:ascii="Times New Roman" w:hAnsi="Times New Roman" w:eastAsia="Times New Roman" w:cs="Times New Roman"/>
          <w:b w:val="0"/>
          <w:bCs w:val="0"/>
          <w:sz w:val="22"/>
          <w:szCs w:val="22"/>
        </w:rPr>
        <w:t xml:space="preserve">Populate </w:t>
      </w:r>
      <w:proofErr w:type="spellStart"/>
      <w:r w:rsidRPr="56AF24CD" w:rsidR="32303E34">
        <w:rPr>
          <w:rFonts w:ascii="Times New Roman" w:hAnsi="Times New Roman" w:eastAsia="Times New Roman" w:cs="Times New Roman"/>
          <w:b w:val="0"/>
          <w:bCs w:val="0"/>
          <w:i w:val="1"/>
          <w:iCs w:val="1"/>
          <w:sz w:val="22"/>
          <w:szCs w:val="22"/>
        </w:rPr>
        <w:t>newGDB</w:t>
      </w:r>
      <w:proofErr w:type="spellEnd"/>
      <w:r w:rsidRPr="56AF24CD" w:rsidR="32303E34">
        <w:rPr>
          <w:rFonts w:ascii="Times New Roman" w:hAnsi="Times New Roman" w:eastAsia="Times New Roman" w:cs="Times New Roman"/>
          <w:b w:val="0"/>
          <w:bCs w:val="0"/>
          <w:sz w:val="22"/>
          <w:szCs w:val="22"/>
        </w:rPr>
        <w:t xml:space="preserve"> with parameters from the MODFLOW discre</w:t>
      </w:r>
      <w:r w:rsidRPr="56AF24CD" w:rsidR="0951AF3A">
        <w:rPr>
          <w:rFonts w:ascii="Times New Roman" w:hAnsi="Times New Roman" w:eastAsia="Times New Roman" w:cs="Times New Roman"/>
          <w:b w:val="0"/>
          <w:bCs w:val="0"/>
          <w:sz w:val="22"/>
          <w:szCs w:val="22"/>
        </w:rPr>
        <w:t>tization</w:t>
      </w:r>
      <w:r w:rsidRPr="56AF24CD" w:rsidR="5EEA1B5F">
        <w:rPr>
          <w:rFonts w:ascii="Times New Roman" w:hAnsi="Times New Roman" w:eastAsia="Times New Roman" w:cs="Times New Roman"/>
          <w:b w:val="0"/>
          <w:bCs w:val="0"/>
          <w:sz w:val="22"/>
          <w:szCs w:val="22"/>
        </w:rPr>
        <w:t>, recharge,</w:t>
      </w:r>
      <w:r w:rsidRPr="56AF24CD" w:rsidR="77CA0EF3">
        <w:rPr>
          <w:rFonts w:ascii="Times New Roman" w:hAnsi="Times New Roman" w:eastAsia="Times New Roman" w:cs="Times New Roman"/>
          <w:b w:val="0"/>
          <w:bCs w:val="0"/>
          <w:sz w:val="22"/>
          <w:szCs w:val="22"/>
        </w:rPr>
        <w:t xml:space="preserve"> </w:t>
      </w:r>
      <w:r w:rsidRPr="56AF24CD" w:rsidR="0735C577">
        <w:rPr>
          <w:rFonts w:ascii="Times New Roman" w:hAnsi="Times New Roman" w:eastAsia="Times New Roman" w:cs="Times New Roman"/>
          <w:b w:val="0"/>
          <w:bCs w:val="0"/>
          <w:sz w:val="22"/>
          <w:szCs w:val="22"/>
        </w:rPr>
        <w:t>ET</w:t>
      </w:r>
      <w:r w:rsidRPr="56AF24CD" w:rsidR="46D8F863">
        <w:rPr>
          <w:rFonts w:ascii="Times New Roman" w:hAnsi="Times New Roman" w:eastAsia="Times New Roman" w:cs="Times New Roman"/>
          <w:b w:val="0"/>
          <w:bCs w:val="0"/>
          <w:sz w:val="22"/>
          <w:szCs w:val="22"/>
        </w:rPr>
        <w:t xml:space="preserve">, and heads </w:t>
      </w:r>
      <w:proofErr w:type="gramStart"/>
      <w:r w:rsidRPr="56AF24CD" w:rsidR="46D8F863">
        <w:rPr>
          <w:rFonts w:ascii="Times New Roman" w:hAnsi="Times New Roman" w:eastAsia="Times New Roman" w:cs="Times New Roman"/>
          <w:b w:val="0"/>
          <w:bCs w:val="0"/>
          <w:sz w:val="22"/>
          <w:szCs w:val="22"/>
        </w:rPr>
        <w:t>files</w:t>
      </w:r>
      <w:proofErr w:type="gramEnd"/>
    </w:p>
    <w:p w:rsidR="0951AF3A" w:rsidP="56AF24CD" w:rsidRDefault="0951AF3A" w14:paraId="75402DFB" w14:textId="2CE4D07F">
      <w:pPr>
        <w:pStyle w:val="ListParagraph"/>
        <w:numPr>
          <w:ilvl w:val="1"/>
          <w:numId w:val="20"/>
        </w:numPr>
        <w:rPr>
          <w:b w:val="0"/>
          <w:bCs w:val="0"/>
          <w:sz w:val="22"/>
          <w:szCs w:val="22"/>
        </w:rPr>
      </w:pPr>
      <w:r w:rsidRPr="56AF24CD" w:rsidR="0951AF3A">
        <w:rPr>
          <w:rFonts w:ascii="Times New Roman" w:hAnsi="Times New Roman" w:eastAsia="Times New Roman" w:cs="Times New Roman"/>
          <w:b w:val="0"/>
          <w:bCs w:val="0"/>
          <w:sz w:val="22"/>
          <w:szCs w:val="22"/>
        </w:rPr>
        <w:t xml:space="preserve">Use </w:t>
      </w:r>
      <w:proofErr w:type="spellStart"/>
      <w:r w:rsidRPr="56AF24CD" w:rsidR="0951AF3A">
        <w:rPr>
          <w:rFonts w:ascii="Times New Roman" w:hAnsi="Times New Roman" w:eastAsia="Times New Roman" w:cs="Times New Roman"/>
          <w:b w:val="0"/>
          <w:bCs w:val="0"/>
          <w:sz w:val="22"/>
          <w:szCs w:val="22"/>
        </w:rPr>
        <w:t>PEST_Baselayers.gdb</w:t>
      </w:r>
      <w:proofErr w:type="spellEnd"/>
      <w:r w:rsidRPr="56AF24CD" w:rsidR="0951AF3A">
        <w:rPr>
          <w:rFonts w:ascii="Times New Roman" w:hAnsi="Times New Roman" w:eastAsia="Times New Roman" w:cs="Times New Roman"/>
          <w:b w:val="0"/>
          <w:bCs w:val="0"/>
          <w:sz w:val="22"/>
          <w:szCs w:val="22"/>
        </w:rPr>
        <w:t xml:space="preserve"> as template, located in the templates </w:t>
      </w:r>
      <w:proofErr w:type="gramStart"/>
      <w:r w:rsidRPr="56AF24CD" w:rsidR="0951AF3A">
        <w:rPr>
          <w:rFonts w:ascii="Times New Roman" w:hAnsi="Times New Roman" w:eastAsia="Times New Roman" w:cs="Times New Roman"/>
          <w:b w:val="0"/>
          <w:bCs w:val="0"/>
          <w:sz w:val="22"/>
          <w:szCs w:val="22"/>
        </w:rPr>
        <w:t>directory</w:t>
      </w:r>
      <w:proofErr w:type="gramEnd"/>
    </w:p>
    <w:p w:rsidRPr="0052052F" w:rsidR="00075E72" w:rsidP="00C26884" w:rsidRDefault="00075E72" w14:paraId="751F97BE" w14:textId="77777777">
      <w:pPr>
        <w:pStyle w:val="ListParagraph"/>
        <w:numPr>
          <w:ilvl w:val="0"/>
          <w:numId w:val="20"/>
        </w:numPr>
        <w:rPr>
          <w:rFonts w:ascii="Times New Roman" w:hAnsi="Times New Roman"/>
          <w:b w:val="0"/>
          <w:bCs w:val="0"/>
          <w:sz w:val="22"/>
          <w:szCs w:val="22"/>
        </w:rPr>
      </w:pPr>
      <w:r w:rsidRPr="56AF24CD" w:rsidR="00075E72">
        <w:rPr>
          <w:rFonts w:ascii="Times New Roman" w:hAnsi="Times New Roman"/>
          <w:b w:val="0"/>
          <w:bCs w:val="0"/>
          <w:sz w:val="22"/>
          <w:szCs w:val="22"/>
        </w:rPr>
        <w:t>a5b__NFSEG_propscal_PUMPSOFF_2.0.py</w:t>
      </w:r>
    </w:p>
    <w:p w:rsidR="177AF56D" w:rsidP="56AF24CD" w:rsidRDefault="177AF56D" w14:paraId="0933EBA4" w14:textId="0A4A905E">
      <w:pPr>
        <w:pStyle w:val="ListParagraph"/>
        <w:numPr>
          <w:ilvl w:val="1"/>
          <w:numId w:val="20"/>
        </w:numPr>
        <w:rPr>
          <w:rFonts w:ascii="Times New Roman" w:hAnsi="Times New Roman" w:eastAsia="Times New Roman" w:cs="Times New Roman"/>
          <w:b w:val="0"/>
          <w:bCs w:val="0"/>
          <w:sz w:val="22"/>
          <w:szCs w:val="22"/>
        </w:rPr>
      </w:pPr>
      <w:r w:rsidRPr="56AF24CD" w:rsidR="177AF56D">
        <w:rPr>
          <w:rFonts w:ascii="Times New Roman" w:hAnsi="Times New Roman" w:eastAsia="Times New Roman" w:cs="Times New Roman"/>
          <w:b w:val="0"/>
          <w:bCs w:val="0"/>
          <w:sz w:val="22"/>
          <w:szCs w:val="22"/>
        </w:rPr>
        <w:t xml:space="preserve">Populate </w:t>
      </w:r>
      <w:proofErr w:type="spellStart"/>
      <w:r w:rsidRPr="56AF24CD" w:rsidR="177AF56D">
        <w:rPr>
          <w:rFonts w:ascii="Times New Roman" w:hAnsi="Times New Roman" w:eastAsia="Times New Roman" w:cs="Times New Roman"/>
          <w:b w:val="0"/>
          <w:bCs w:val="0"/>
          <w:sz w:val="22"/>
          <w:szCs w:val="22"/>
        </w:rPr>
        <w:t>newGDB</w:t>
      </w:r>
      <w:proofErr w:type="spellEnd"/>
      <w:r w:rsidRPr="56AF24CD" w:rsidR="177AF56D">
        <w:rPr>
          <w:rFonts w:ascii="Times New Roman" w:hAnsi="Times New Roman" w:eastAsia="Times New Roman" w:cs="Times New Roman"/>
          <w:b w:val="0"/>
          <w:bCs w:val="0"/>
          <w:sz w:val="22"/>
          <w:szCs w:val="22"/>
        </w:rPr>
        <w:t xml:space="preserve"> with parameters from the MODFLOW discretization and </w:t>
      </w:r>
      <w:r w:rsidRPr="56AF24CD" w:rsidR="7AFACA90">
        <w:rPr>
          <w:rFonts w:ascii="Times New Roman" w:hAnsi="Times New Roman" w:eastAsia="Times New Roman" w:cs="Times New Roman"/>
          <w:b w:val="0"/>
          <w:bCs w:val="0"/>
          <w:sz w:val="22"/>
          <w:szCs w:val="22"/>
        </w:rPr>
        <w:t xml:space="preserve">Pumps-off heads </w:t>
      </w:r>
      <w:r w:rsidRPr="56AF24CD" w:rsidR="7AFACA90">
        <w:rPr>
          <w:rFonts w:ascii="Times New Roman" w:hAnsi="Times New Roman" w:eastAsia="Times New Roman" w:cs="Times New Roman"/>
          <w:b w:val="0"/>
          <w:bCs w:val="0"/>
          <w:sz w:val="22"/>
          <w:szCs w:val="22"/>
        </w:rPr>
        <w:t>files</w:t>
      </w:r>
    </w:p>
    <w:p w:rsidR="7AFACA90" w:rsidP="56AF24CD" w:rsidRDefault="7AFACA90" w14:paraId="0926F50F" w14:textId="2DB3391E">
      <w:pPr>
        <w:pStyle w:val="ListParagraph"/>
        <w:numPr>
          <w:ilvl w:val="1"/>
          <w:numId w:val="20"/>
        </w:numPr>
        <w:rPr>
          <w:b w:val="0"/>
          <w:bCs w:val="0"/>
          <w:sz w:val="22"/>
          <w:szCs w:val="22"/>
        </w:rPr>
      </w:pPr>
      <w:r w:rsidRPr="56AF24CD" w:rsidR="7AFACA90">
        <w:rPr>
          <w:rFonts w:ascii="Times New Roman" w:hAnsi="Times New Roman" w:eastAsia="Times New Roman" w:cs="Times New Roman"/>
          <w:b w:val="0"/>
          <w:bCs w:val="0"/>
          <w:sz w:val="22"/>
          <w:szCs w:val="22"/>
        </w:rPr>
        <w:t xml:space="preserve">Use </w:t>
      </w:r>
      <w:proofErr w:type="spellStart"/>
      <w:r w:rsidRPr="56AF24CD" w:rsidR="7AFACA90">
        <w:rPr>
          <w:rFonts w:ascii="Times New Roman" w:hAnsi="Times New Roman" w:eastAsia="Times New Roman" w:cs="Times New Roman"/>
          <w:b w:val="0"/>
          <w:bCs w:val="0"/>
          <w:sz w:val="22"/>
          <w:szCs w:val="22"/>
        </w:rPr>
        <w:t>PEST_Baselayers.gdb</w:t>
      </w:r>
      <w:proofErr w:type="spellEnd"/>
      <w:r w:rsidRPr="56AF24CD" w:rsidR="7AFACA90">
        <w:rPr>
          <w:rFonts w:ascii="Times New Roman" w:hAnsi="Times New Roman" w:eastAsia="Times New Roman" w:cs="Times New Roman"/>
          <w:b w:val="0"/>
          <w:bCs w:val="0"/>
          <w:sz w:val="22"/>
          <w:szCs w:val="22"/>
        </w:rPr>
        <w:t xml:space="preserve"> as template, located in the templates </w:t>
      </w:r>
      <w:proofErr w:type="gramStart"/>
      <w:r w:rsidRPr="56AF24CD" w:rsidR="7AFACA90">
        <w:rPr>
          <w:rFonts w:ascii="Times New Roman" w:hAnsi="Times New Roman" w:eastAsia="Times New Roman" w:cs="Times New Roman"/>
          <w:b w:val="0"/>
          <w:bCs w:val="0"/>
          <w:sz w:val="22"/>
          <w:szCs w:val="22"/>
        </w:rPr>
        <w:t>directory</w:t>
      </w:r>
      <w:proofErr w:type="gramEnd"/>
    </w:p>
    <w:p w:rsidRPr="0052052F" w:rsidR="0060456A" w:rsidP="00C26884" w:rsidRDefault="0060456A" w14:paraId="653B65D2" w14:textId="7C168CCB">
      <w:pPr>
        <w:pStyle w:val="ListParagraph"/>
        <w:numPr>
          <w:ilvl w:val="0"/>
          <w:numId w:val="20"/>
        </w:numPr>
        <w:rPr>
          <w:rFonts w:ascii="Times New Roman" w:hAnsi="Times New Roman"/>
          <w:b w:val="0"/>
          <w:bCs w:val="0"/>
          <w:sz w:val="22"/>
          <w:szCs w:val="22"/>
        </w:rPr>
      </w:pPr>
      <w:r w:rsidRPr="56AF24CD" w:rsidR="0060456A">
        <w:rPr>
          <w:rFonts w:ascii="Times New Roman" w:hAnsi="Times New Roman"/>
          <w:b w:val="0"/>
          <w:bCs w:val="0"/>
          <w:sz w:val="22"/>
          <w:szCs w:val="22"/>
        </w:rPr>
        <w:t>a6__NFSEG_lst_RIVDRN_flow_2.0.py</w:t>
      </w:r>
    </w:p>
    <w:p w:rsidR="30D8FA32" w:rsidP="56AF24CD" w:rsidRDefault="30D8FA32" w14:paraId="6A5EA821" w14:textId="01FEB71C">
      <w:pPr>
        <w:pStyle w:val="ListParagraph"/>
        <w:numPr>
          <w:ilvl w:val="1"/>
          <w:numId w:val="20"/>
        </w:numPr>
        <w:rPr>
          <w:b w:val="0"/>
          <w:bCs w:val="0"/>
          <w:sz w:val="22"/>
          <w:szCs w:val="22"/>
        </w:rPr>
      </w:pPr>
      <w:r w:rsidRPr="56AF24CD" w:rsidR="30D8FA32">
        <w:rPr>
          <w:rFonts w:ascii="Times New Roman" w:hAnsi="Times New Roman" w:eastAsia="Times New Roman" w:cs="Times New Roman"/>
          <w:b w:val="0"/>
          <w:bCs w:val="0"/>
          <w:sz w:val="22"/>
          <w:szCs w:val="22"/>
        </w:rPr>
        <w:t>Extract the River and Drain boundaries from the list file</w:t>
      </w:r>
    </w:p>
    <w:p w:rsidR="30D8FA32" w:rsidP="56AF24CD" w:rsidRDefault="30D8FA32" w14:paraId="5D4C0F27" w14:textId="2EE7F4CE">
      <w:pPr>
        <w:pStyle w:val="ListParagraph"/>
        <w:numPr>
          <w:ilvl w:val="1"/>
          <w:numId w:val="20"/>
        </w:numPr>
        <w:rPr>
          <w:b w:val="0"/>
          <w:bCs w:val="0"/>
          <w:sz w:val="22"/>
          <w:szCs w:val="22"/>
        </w:rPr>
      </w:pPr>
      <w:r w:rsidRPr="56AF24CD" w:rsidR="30D8FA32">
        <w:rPr>
          <w:rFonts w:ascii="Times New Roman" w:hAnsi="Times New Roman" w:eastAsia="Times New Roman" w:cs="Times New Roman"/>
          <w:b w:val="0"/>
          <w:bCs w:val="0"/>
          <w:sz w:val="22"/>
          <w:szCs w:val="22"/>
        </w:rPr>
        <w:t>Generate maps of River and Drain flux</w:t>
      </w:r>
    </w:p>
    <w:p w:rsidR="0060456A" w:rsidP="00C26884" w:rsidRDefault="0060456A" w14:paraId="32BE11E4" w14:textId="55AC482F">
      <w:pPr>
        <w:pStyle w:val="ListParagraph"/>
        <w:numPr>
          <w:ilvl w:val="0"/>
          <w:numId w:val="20"/>
        </w:numPr>
        <w:rPr>
          <w:rFonts w:ascii="Times New Roman" w:hAnsi="Times New Roman"/>
          <w:b w:val="0"/>
          <w:bCs w:val="0"/>
          <w:sz w:val="22"/>
          <w:szCs w:val="22"/>
        </w:rPr>
      </w:pPr>
      <w:r w:rsidRPr="0052052F">
        <w:rPr>
          <w:rFonts w:ascii="Times New Roman" w:hAnsi="Times New Roman"/>
          <w:b w:val="0"/>
          <w:bCs w:val="0"/>
          <w:sz w:val="22"/>
          <w:szCs w:val="22"/>
        </w:rPr>
        <w:t>a7__NFSEG_XS_2.0.py</w:t>
      </w:r>
    </w:p>
    <w:p w:rsidRPr="0052052F" w:rsidR="00BF32BA" w:rsidP="00BF32BA" w:rsidRDefault="00BF32BA" w14:paraId="4D5A18FA" w14:textId="7BF3AB06">
      <w:pPr>
        <w:pStyle w:val="ListParagraph"/>
        <w:numPr>
          <w:ilvl w:val="1"/>
          <w:numId w:val="20"/>
        </w:numPr>
        <w:rPr>
          <w:rFonts w:ascii="Times New Roman" w:hAnsi="Times New Roman"/>
          <w:b w:val="0"/>
          <w:bCs w:val="0"/>
          <w:sz w:val="22"/>
          <w:szCs w:val="22"/>
        </w:rPr>
      </w:pPr>
      <w:r w:rsidRPr="56AF24CD" w:rsidR="41368389">
        <w:rPr>
          <w:rFonts w:ascii="Times New Roman" w:hAnsi="Times New Roman"/>
          <w:b w:val="0"/>
          <w:bCs w:val="0"/>
          <w:sz w:val="22"/>
          <w:szCs w:val="22"/>
        </w:rPr>
        <w:t>Generate cross-sections</w:t>
      </w:r>
    </w:p>
    <w:p w:rsidR="0060456A" w:rsidP="00C26884" w:rsidRDefault="0060456A" w14:paraId="40C1212F" w14:textId="43F0969B">
      <w:pPr>
        <w:pStyle w:val="ListParagraph"/>
        <w:numPr>
          <w:ilvl w:val="0"/>
          <w:numId w:val="20"/>
        </w:numPr>
        <w:rPr>
          <w:rFonts w:ascii="Times New Roman" w:hAnsi="Times New Roman"/>
          <w:b w:val="0"/>
          <w:bCs w:val="0"/>
          <w:sz w:val="22"/>
          <w:szCs w:val="22"/>
        </w:rPr>
      </w:pPr>
      <w:r w:rsidRPr="0052052F">
        <w:rPr>
          <w:rFonts w:ascii="Times New Roman" w:hAnsi="Times New Roman"/>
          <w:b w:val="0"/>
          <w:bCs w:val="0"/>
          <w:sz w:val="22"/>
          <w:szCs w:val="22"/>
        </w:rPr>
        <w:t>b1__SetupReRun_files_2.0.py</w:t>
      </w:r>
    </w:p>
    <w:p w:rsidR="00917867" w:rsidP="00917867" w:rsidRDefault="00917867" w14:paraId="7FCE870E" w14:textId="1EC1E72B">
      <w:pPr>
        <w:pStyle w:val="ListParagraph"/>
        <w:numPr>
          <w:ilvl w:val="1"/>
          <w:numId w:val="20"/>
        </w:numPr>
        <w:rPr>
          <w:rFonts w:ascii="Times New Roman" w:hAnsi="Times New Roman"/>
          <w:b w:val="0"/>
          <w:bCs w:val="0"/>
          <w:sz w:val="22"/>
          <w:szCs w:val="22"/>
        </w:rPr>
      </w:pPr>
      <w:r>
        <w:rPr>
          <w:rFonts w:ascii="Times New Roman" w:hAnsi="Times New Roman"/>
          <w:b w:val="0"/>
          <w:bCs w:val="0"/>
          <w:sz w:val="22"/>
          <w:szCs w:val="22"/>
        </w:rPr>
        <w:t xml:space="preserve">Setup a new model directory to rerun the NFSEG model </w:t>
      </w:r>
      <w:r w:rsidR="00117CB7">
        <w:rPr>
          <w:rFonts w:ascii="Times New Roman" w:hAnsi="Times New Roman"/>
          <w:b w:val="0"/>
          <w:bCs w:val="0"/>
          <w:sz w:val="22"/>
          <w:szCs w:val="22"/>
        </w:rPr>
        <w:t>with CBB output</w:t>
      </w:r>
    </w:p>
    <w:p w:rsidR="00117CB7" w:rsidP="00117CB7" w:rsidRDefault="00117CB7" w14:paraId="0FCE2D19" w14:textId="1B737DDE">
      <w:pPr>
        <w:pStyle w:val="ListParagraph"/>
        <w:numPr>
          <w:ilvl w:val="1"/>
          <w:numId w:val="20"/>
        </w:numPr>
        <w:rPr>
          <w:rFonts w:ascii="Times New Roman" w:hAnsi="Times New Roman"/>
          <w:b w:val="0"/>
          <w:bCs w:val="0"/>
          <w:sz w:val="22"/>
          <w:szCs w:val="22"/>
        </w:rPr>
      </w:pPr>
      <w:r>
        <w:rPr>
          <w:rFonts w:ascii="Times New Roman" w:hAnsi="Times New Roman"/>
          <w:b w:val="0"/>
          <w:bCs w:val="0"/>
          <w:sz w:val="22"/>
          <w:szCs w:val="22"/>
        </w:rPr>
        <w:t>Copy all necessary model files to the new model directory</w:t>
      </w:r>
    </w:p>
    <w:p w:rsidR="00117CB7" w:rsidP="00117CB7" w:rsidRDefault="00117CB7" w14:paraId="38B075CE" w14:textId="3D3D9736">
      <w:pPr>
        <w:pStyle w:val="ListParagraph"/>
        <w:numPr>
          <w:ilvl w:val="1"/>
          <w:numId w:val="20"/>
        </w:numPr>
        <w:rPr>
          <w:rFonts w:ascii="Times New Roman" w:hAnsi="Times New Roman"/>
          <w:b w:val="0"/>
          <w:bCs w:val="0"/>
          <w:sz w:val="22"/>
          <w:szCs w:val="22"/>
        </w:rPr>
      </w:pPr>
      <w:r>
        <w:rPr>
          <w:rFonts w:ascii="Times New Roman" w:hAnsi="Times New Roman"/>
          <w:b w:val="0"/>
          <w:bCs w:val="0"/>
          <w:sz w:val="22"/>
          <w:szCs w:val="22"/>
        </w:rPr>
        <w:t xml:space="preserve">Modify </w:t>
      </w:r>
      <w:r w:rsidR="00571BDF">
        <w:rPr>
          <w:rFonts w:ascii="Times New Roman" w:hAnsi="Times New Roman"/>
          <w:b w:val="0"/>
          <w:bCs w:val="0"/>
          <w:sz w:val="22"/>
          <w:szCs w:val="22"/>
        </w:rPr>
        <w:t xml:space="preserve">model </w:t>
      </w:r>
      <w:r w:rsidR="00262780">
        <w:rPr>
          <w:rFonts w:ascii="Times New Roman" w:hAnsi="Times New Roman"/>
          <w:b w:val="0"/>
          <w:bCs w:val="0"/>
          <w:sz w:val="22"/>
          <w:szCs w:val="22"/>
        </w:rPr>
        <w:t xml:space="preserve">package </w:t>
      </w:r>
      <w:r w:rsidR="00571BDF">
        <w:rPr>
          <w:rFonts w:ascii="Times New Roman" w:hAnsi="Times New Roman"/>
          <w:b w:val="0"/>
          <w:bCs w:val="0"/>
          <w:sz w:val="22"/>
          <w:szCs w:val="22"/>
        </w:rPr>
        <w:t>files to indicate CBB output</w:t>
      </w:r>
      <w:r w:rsidR="00262780">
        <w:rPr>
          <w:rFonts w:ascii="Times New Roman" w:hAnsi="Times New Roman"/>
          <w:b w:val="0"/>
          <w:bCs w:val="0"/>
          <w:sz w:val="22"/>
          <w:szCs w:val="22"/>
        </w:rPr>
        <w:t xml:space="preserve"> as needed</w:t>
      </w:r>
    </w:p>
    <w:p w:rsidR="002A2593" w:rsidP="002A2593" w:rsidRDefault="002A2593" w14:paraId="7EDED30C" w14:textId="6C93FA38">
      <w:pPr>
        <w:pStyle w:val="ListParagraph"/>
        <w:numPr>
          <w:ilvl w:val="0"/>
          <w:numId w:val="20"/>
        </w:numPr>
        <w:rPr>
          <w:rFonts w:ascii="Times New Roman" w:hAnsi="Times New Roman"/>
          <w:b w:val="0"/>
          <w:bCs w:val="0"/>
          <w:sz w:val="22"/>
          <w:szCs w:val="22"/>
        </w:rPr>
      </w:pPr>
      <w:r>
        <w:rPr>
          <w:rFonts w:ascii="Times New Roman" w:hAnsi="Times New Roman"/>
          <w:b w:val="0"/>
          <w:bCs w:val="0"/>
          <w:sz w:val="22"/>
          <w:szCs w:val="22"/>
        </w:rPr>
        <w:t>Process to rerun NFSEG and extract results from CBB</w:t>
      </w:r>
    </w:p>
    <w:p w:rsidR="002A2593" w:rsidP="002A2593" w:rsidRDefault="00B06765" w14:paraId="7E3553BE" w14:textId="397CACED">
      <w:pPr>
        <w:pStyle w:val="ListParagraph"/>
        <w:numPr>
          <w:ilvl w:val="1"/>
          <w:numId w:val="20"/>
        </w:numPr>
        <w:rPr>
          <w:rFonts w:ascii="Times New Roman" w:hAnsi="Times New Roman"/>
          <w:b w:val="0"/>
          <w:bCs w:val="0"/>
          <w:sz w:val="22"/>
          <w:szCs w:val="22"/>
        </w:rPr>
      </w:pPr>
      <w:r>
        <w:rPr>
          <w:rFonts w:ascii="Times New Roman" w:hAnsi="Times New Roman"/>
          <w:b w:val="0"/>
          <w:bCs w:val="0"/>
          <w:sz w:val="22"/>
          <w:szCs w:val="22"/>
        </w:rPr>
        <w:t>Call to initiate MODFLOW</w:t>
      </w:r>
    </w:p>
    <w:p w:rsidR="00B06765" w:rsidP="002A2593" w:rsidRDefault="00B06765" w14:paraId="7F02CA20" w14:textId="7109BB1D">
      <w:pPr>
        <w:pStyle w:val="ListParagraph"/>
        <w:numPr>
          <w:ilvl w:val="1"/>
          <w:numId w:val="20"/>
        </w:numPr>
        <w:rPr>
          <w:rFonts w:ascii="Times New Roman" w:hAnsi="Times New Roman"/>
          <w:b w:val="0"/>
          <w:bCs w:val="0"/>
          <w:sz w:val="22"/>
          <w:szCs w:val="22"/>
        </w:rPr>
      </w:pPr>
      <w:r>
        <w:rPr>
          <w:rFonts w:ascii="Times New Roman" w:hAnsi="Times New Roman"/>
          <w:b w:val="0"/>
          <w:bCs w:val="0"/>
          <w:sz w:val="22"/>
          <w:szCs w:val="22"/>
        </w:rPr>
        <w:t xml:space="preserve">Call to </w:t>
      </w:r>
      <w:r w:rsidR="00E447C4">
        <w:rPr>
          <w:rFonts w:ascii="Times New Roman" w:hAnsi="Times New Roman"/>
          <w:b w:val="0"/>
          <w:bCs w:val="0"/>
          <w:sz w:val="22"/>
          <w:szCs w:val="22"/>
        </w:rPr>
        <w:t>extract results from CBB</w:t>
      </w:r>
      <w:r w:rsidR="00E54DE0">
        <w:rPr>
          <w:rFonts w:ascii="Times New Roman" w:hAnsi="Times New Roman"/>
          <w:b w:val="0"/>
          <w:bCs w:val="0"/>
          <w:sz w:val="22"/>
          <w:szCs w:val="22"/>
        </w:rPr>
        <w:t xml:space="preserve"> -- Fortran routine</w:t>
      </w:r>
    </w:p>
    <w:p w:rsidR="00E447C4" w:rsidP="002A2593" w:rsidRDefault="00E447C4" w14:paraId="2624851D" w14:textId="6D54014D">
      <w:pPr>
        <w:pStyle w:val="ListParagraph"/>
        <w:numPr>
          <w:ilvl w:val="1"/>
          <w:numId w:val="20"/>
        </w:numPr>
        <w:rPr>
          <w:rFonts w:ascii="Times New Roman" w:hAnsi="Times New Roman"/>
          <w:b w:val="0"/>
          <w:bCs w:val="0"/>
          <w:sz w:val="22"/>
          <w:szCs w:val="22"/>
        </w:rPr>
      </w:pPr>
      <w:r>
        <w:rPr>
          <w:rFonts w:ascii="Times New Roman" w:hAnsi="Times New Roman"/>
          <w:b w:val="0"/>
          <w:bCs w:val="0"/>
          <w:sz w:val="22"/>
          <w:szCs w:val="22"/>
        </w:rPr>
        <w:t xml:space="preserve">Call </w:t>
      </w:r>
      <w:r w:rsidR="00E54DE0">
        <w:rPr>
          <w:rFonts w:ascii="Times New Roman" w:hAnsi="Times New Roman"/>
          <w:b w:val="0"/>
          <w:bCs w:val="0"/>
          <w:sz w:val="22"/>
          <w:szCs w:val="22"/>
        </w:rPr>
        <w:t xml:space="preserve">to calculate </w:t>
      </w:r>
      <w:proofErr w:type="spellStart"/>
      <w:r w:rsidR="00E54DE0">
        <w:rPr>
          <w:rFonts w:ascii="Times New Roman" w:hAnsi="Times New Roman"/>
          <w:b w:val="0"/>
          <w:bCs w:val="0"/>
          <w:sz w:val="22"/>
          <w:szCs w:val="22"/>
        </w:rPr>
        <w:t>springflow</w:t>
      </w:r>
      <w:proofErr w:type="spellEnd"/>
      <w:r w:rsidR="00E54DE0">
        <w:rPr>
          <w:rFonts w:ascii="Times New Roman" w:hAnsi="Times New Roman"/>
          <w:b w:val="0"/>
          <w:bCs w:val="0"/>
          <w:sz w:val="22"/>
          <w:szCs w:val="22"/>
        </w:rPr>
        <w:t xml:space="preserve"> -- Fortran routine</w:t>
      </w:r>
    </w:p>
    <w:p w:rsidR="00146A25" w:rsidP="002A2593" w:rsidRDefault="00146A25" w14:paraId="4AC2DD5C" w14:textId="4B4A415D">
      <w:pPr>
        <w:pStyle w:val="ListParagraph"/>
        <w:numPr>
          <w:ilvl w:val="1"/>
          <w:numId w:val="20"/>
        </w:numPr>
        <w:rPr>
          <w:rFonts w:ascii="Times New Roman" w:hAnsi="Times New Roman"/>
          <w:b w:val="0"/>
          <w:bCs w:val="0"/>
          <w:sz w:val="22"/>
          <w:szCs w:val="22"/>
        </w:rPr>
      </w:pPr>
      <w:r>
        <w:rPr>
          <w:rFonts w:ascii="Times New Roman" w:hAnsi="Times New Roman"/>
          <w:b w:val="0"/>
          <w:bCs w:val="0"/>
          <w:sz w:val="22"/>
          <w:szCs w:val="22"/>
        </w:rPr>
        <w:t>Call populate table used in Water Budget calcu</w:t>
      </w:r>
      <w:r w:rsidR="00063789">
        <w:rPr>
          <w:rFonts w:ascii="Times New Roman" w:hAnsi="Times New Roman"/>
          <w:b w:val="0"/>
          <w:bCs w:val="0"/>
          <w:sz w:val="22"/>
          <w:szCs w:val="22"/>
        </w:rPr>
        <w:t>lation</w:t>
      </w:r>
    </w:p>
    <w:p w:rsidR="00063789" w:rsidP="00063789" w:rsidRDefault="00063789" w14:paraId="7ABA6B9B" w14:textId="4C6AE02A">
      <w:pPr>
        <w:pStyle w:val="ListParagraph"/>
        <w:numPr>
          <w:ilvl w:val="2"/>
          <w:numId w:val="20"/>
        </w:numPr>
        <w:rPr>
          <w:rFonts w:ascii="Times New Roman" w:hAnsi="Times New Roman"/>
          <w:b w:val="0"/>
          <w:bCs w:val="0"/>
          <w:sz w:val="22"/>
          <w:szCs w:val="22"/>
        </w:rPr>
      </w:pPr>
      <w:r>
        <w:rPr>
          <w:rFonts w:ascii="Times New Roman" w:hAnsi="Times New Roman"/>
          <w:b w:val="0"/>
          <w:bCs w:val="0"/>
          <w:sz w:val="22"/>
          <w:szCs w:val="22"/>
        </w:rPr>
        <w:t>Fortran routine</w:t>
      </w:r>
    </w:p>
    <w:p w:rsidRPr="0052052F" w:rsidR="00063789" w:rsidP="00063789" w:rsidRDefault="00063789" w14:paraId="3B2696B5" w14:textId="5585E339">
      <w:pPr>
        <w:pStyle w:val="ListParagraph"/>
        <w:numPr>
          <w:ilvl w:val="2"/>
          <w:numId w:val="20"/>
        </w:numPr>
        <w:rPr>
          <w:rFonts w:ascii="Times New Roman" w:hAnsi="Times New Roman"/>
          <w:b w:val="0"/>
          <w:bCs w:val="0"/>
          <w:sz w:val="22"/>
          <w:szCs w:val="22"/>
        </w:rPr>
      </w:pPr>
      <w:r>
        <w:rPr>
          <w:rFonts w:ascii="Times New Roman" w:hAnsi="Times New Roman"/>
          <w:b w:val="0"/>
          <w:bCs w:val="0"/>
          <w:sz w:val="22"/>
          <w:szCs w:val="22"/>
        </w:rPr>
        <w:t>Excel macro (uses Visual Basic embedded code)</w:t>
      </w:r>
    </w:p>
    <w:p w:rsidRPr="0052052F" w:rsidR="0060456A" w:rsidP="00C26884" w:rsidRDefault="0060456A" w14:paraId="7041CB30" w14:textId="54296459">
      <w:pPr>
        <w:pStyle w:val="ListParagraph"/>
        <w:numPr>
          <w:ilvl w:val="0"/>
          <w:numId w:val="20"/>
        </w:numPr>
        <w:rPr>
          <w:rFonts w:ascii="Times New Roman" w:hAnsi="Times New Roman"/>
          <w:b w:val="0"/>
          <w:bCs w:val="0"/>
          <w:sz w:val="22"/>
          <w:szCs w:val="22"/>
        </w:rPr>
      </w:pPr>
      <w:r w:rsidRPr="56AF24CD" w:rsidR="0060456A">
        <w:rPr>
          <w:rFonts w:ascii="Times New Roman" w:hAnsi="Times New Roman"/>
          <w:b w:val="0"/>
          <w:bCs w:val="0"/>
          <w:sz w:val="22"/>
          <w:szCs w:val="22"/>
        </w:rPr>
        <w:t>c1__NFSEG_cbb_fc_2.0.py</w:t>
      </w:r>
    </w:p>
    <w:p w:rsidR="52369B46" w:rsidP="56AF24CD" w:rsidRDefault="52369B46" w14:paraId="30F8F119" w14:textId="25AA32F6">
      <w:pPr>
        <w:pStyle w:val="ListParagraph"/>
        <w:numPr>
          <w:ilvl w:val="1"/>
          <w:numId w:val="20"/>
        </w:numPr>
        <w:rPr>
          <w:b w:val="0"/>
          <w:bCs w:val="0"/>
          <w:sz w:val="22"/>
          <w:szCs w:val="22"/>
        </w:rPr>
      </w:pPr>
      <w:r w:rsidRPr="56AF24CD" w:rsidR="52369B46">
        <w:rPr>
          <w:rFonts w:ascii="Times New Roman" w:hAnsi="Times New Roman" w:eastAsia="Times New Roman" w:cs="Times New Roman"/>
          <w:b w:val="0"/>
          <w:bCs w:val="0"/>
          <w:sz w:val="22"/>
          <w:szCs w:val="22"/>
        </w:rPr>
        <w:t>Create the ZB geodatabase and add CBB parameters</w:t>
      </w:r>
    </w:p>
    <w:p w:rsidRPr="0052052F" w:rsidR="00075E72" w:rsidP="00C26884" w:rsidRDefault="00075E72" w14:paraId="59A470B7" w14:textId="77777777">
      <w:pPr>
        <w:pStyle w:val="ListParagraph"/>
        <w:numPr>
          <w:ilvl w:val="0"/>
          <w:numId w:val="20"/>
        </w:numPr>
        <w:rPr>
          <w:rFonts w:ascii="Times New Roman" w:hAnsi="Times New Roman"/>
          <w:b w:val="0"/>
          <w:bCs w:val="0"/>
          <w:sz w:val="22"/>
          <w:szCs w:val="22"/>
        </w:rPr>
      </w:pPr>
      <w:r w:rsidRPr="56AF24CD" w:rsidR="00075E72">
        <w:rPr>
          <w:rFonts w:ascii="Times New Roman" w:hAnsi="Times New Roman"/>
          <w:b w:val="0"/>
          <w:bCs w:val="0"/>
          <w:sz w:val="22"/>
          <w:szCs w:val="22"/>
        </w:rPr>
        <w:t>c1a__cbbpropscalcs_2.0.py</w:t>
      </w:r>
    </w:p>
    <w:p w:rsidR="52AC3E37" w:rsidP="56AF24CD" w:rsidRDefault="52AC3E37" w14:paraId="0C18C755" w14:textId="40BA8C29">
      <w:pPr>
        <w:pStyle w:val="ListParagraph"/>
        <w:numPr>
          <w:ilvl w:val="1"/>
          <w:numId w:val="20"/>
        </w:numPr>
        <w:rPr>
          <w:b w:val="0"/>
          <w:bCs w:val="0"/>
          <w:sz w:val="22"/>
          <w:szCs w:val="22"/>
        </w:rPr>
      </w:pPr>
      <w:r w:rsidRPr="56AF24CD" w:rsidR="52AC3E37">
        <w:rPr>
          <w:rFonts w:ascii="Times New Roman" w:hAnsi="Times New Roman" w:eastAsia="Times New Roman" w:cs="Times New Roman"/>
          <w:b w:val="0"/>
          <w:bCs w:val="0"/>
          <w:sz w:val="22"/>
          <w:szCs w:val="22"/>
        </w:rPr>
        <w:t>Add MODFLOW parameters to the ZB GDB</w:t>
      </w:r>
    </w:p>
    <w:p w:rsidRPr="0052052F" w:rsidR="0060456A" w:rsidP="56AF24CD" w:rsidRDefault="0060456A" w14:paraId="7C81B3EE" w14:textId="377E7A8C">
      <w:pPr>
        <w:pStyle w:val="ListParagraph"/>
        <w:numPr>
          <w:ilvl w:val="0"/>
          <w:numId w:val="20"/>
        </w:numPr>
        <w:rPr>
          <w:rFonts w:ascii="Times New Roman Bold" w:hAnsi="Times New Roman Bold" w:eastAsia="Times New Roman Bold" w:cs="Times New Roman Bold"/>
          <w:b w:val="1"/>
          <w:bCs w:val="1"/>
          <w:sz w:val="24"/>
          <w:szCs w:val="24"/>
        </w:rPr>
      </w:pPr>
      <w:r w:rsidRPr="56AF24CD" w:rsidR="0060456A">
        <w:rPr>
          <w:rFonts w:ascii="Times New Roman" w:hAnsi="Times New Roman"/>
          <w:b w:val="0"/>
          <w:bCs w:val="0"/>
          <w:sz w:val="22"/>
          <w:szCs w:val="22"/>
        </w:rPr>
        <w:t>d1_IBR_mxds2jpeg_2.</w:t>
      </w:r>
      <w:r w:rsidRPr="56AF24CD" w:rsidR="0060456A">
        <w:rPr>
          <w:rFonts w:ascii="Times New Roman" w:hAnsi="Times New Roman"/>
          <w:b w:val="0"/>
          <w:bCs w:val="0"/>
          <w:sz w:val="22"/>
          <w:szCs w:val="22"/>
        </w:rPr>
        <w:t>0.py</w:t>
      </w:r>
    </w:p>
    <w:p w:rsidRPr="0052052F" w:rsidR="0060456A" w:rsidP="56AF24CD" w:rsidRDefault="0060456A" w14:paraId="693A8D82" w14:textId="198C1C06">
      <w:pPr>
        <w:pStyle w:val="ListParagraph"/>
        <w:numPr>
          <w:ilvl w:val="1"/>
          <w:numId w:val="20"/>
        </w:numPr>
        <w:rPr>
          <w:b w:val="1"/>
          <w:bCs w:val="1"/>
          <w:sz w:val="24"/>
          <w:szCs w:val="24"/>
        </w:rPr>
      </w:pPr>
      <w:r w:rsidRPr="56AF24CD" w:rsidR="173387AB">
        <w:rPr>
          <w:rFonts w:ascii="Times New Roman Bold" w:hAnsi="Times New Roman Bold" w:eastAsia="Times New Roman Bold" w:cs="Times New Roman Bold"/>
          <w:b w:val="0"/>
          <w:bCs w:val="0"/>
          <w:sz w:val="24"/>
          <w:szCs w:val="24"/>
        </w:rPr>
        <w:t xml:space="preserve">Export jpeg maps related to Introductory Background Information </w:t>
      </w:r>
      <w:proofErr w:type="gramStart"/>
      <w:r w:rsidRPr="56AF24CD" w:rsidR="173387AB">
        <w:rPr>
          <w:rFonts w:ascii="Times New Roman Bold" w:hAnsi="Times New Roman Bold" w:eastAsia="Times New Roman Bold" w:cs="Times New Roman Bold"/>
          <w:b w:val="0"/>
          <w:bCs w:val="0"/>
          <w:sz w:val="24"/>
          <w:szCs w:val="24"/>
        </w:rPr>
        <w:t>Related(</w:t>
      </w:r>
      <w:proofErr w:type="gramEnd"/>
      <w:r w:rsidRPr="56AF24CD" w:rsidR="173387AB">
        <w:rPr>
          <w:rFonts w:ascii="Times New Roman Bold" w:hAnsi="Times New Roman Bold" w:eastAsia="Times New Roman Bold" w:cs="Times New Roman Bold"/>
          <w:b w:val="0"/>
          <w:bCs w:val="0"/>
          <w:sz w:val="24"/>
          <w:szCs w:val="24"/>
        </w:rPr>
        <w:t xml:space="preserve">IBR): Active </w:t>
      </w:r>
      <w:proofErr w:type="spellStart"/>
      <w:r w:rsidRPr="56AF24CD" w:rsidR="173387AB">
        <w:rPr>
          <w:rFonts w:ascii="Times New Roman Bold" w:hAnsi="Times New Roman Bold" w:eastAsia="Times New Roman Bold" w:cs="Times New Roman Bold"/>
          <w:b w:val="0"/>
          <w:bCs w:val="0"/>
          <w:sz w:val="24"/>
          <w:szCs w:val="24"/>
        </w:rPr>
        <w:t>bnd</w:t>
      </w:r>
      <w:proofErr w:type="spellEnd"/>
      <w:r w:rsidRPr="56AF24CD" w:rsidR="173387AB">
        <w:rPr>
          <w:rFonts w:ascii="Times New Roman Bold" w:hAnsi="Times New Roman Bold" w:eastAsia="Times New Roman Bold" w:cs="Times New Roman Bold"/>
          <w:b w:val="0"/>
          <w:bCs w:val="0"/>
          <w:sz w:val="24"/>
          <w:szCs w:val="24"/>
        </w:rPr>
        <w:t xml:space="preserve">, Grid </w:t>
      </w:r>
      <w:proofErr w:type="gramStart"/>
      <w:r w:rsidRPr="56AF24CD" w:rsidR="173387AB">
        <w:rPr>
          <w:rFonts w:ascii="Times New Roman Bold" w:hAnsi="Times New Roman Bold" w:eastAsia="Times New Roman Bold" w:cs="Times New Roman Bold"/>
          <w:b w:val="0"/>
          <w:bCs w:val="0"/>
          <w:sz w:val="24"/>
          <w:szCs w:val="24"/>
        </w:rPr>
        <w:t>Detai</w:t>
      </w:r>
      <w:r w:rsidRPr="56AF24CD" w:rsidR="5BD03A96">
        <w:rPr>
          <w:rFonts w:ascii="Times New Roman Bold" w:hAnsi="Times New Roman Bold" w:eastAsia="Times New Roman Bold" w:cs="Times New Roman Bold"/>
          <w:b w:val="0"/>
          <w:bCs w:val="0"/>
          <w:sz w:val="24"/>
          <w:szCs w:val="24"/>
        </w:rPr>
        <w:t>l</w:t>
      </w:r>
      <w:proofErr w:type="gramEnd"/>
    </w:p>
    <w:p w:rsidRPr="0052052F" w:rsidR="0060456A" w:rsidP="56AF24CD" w:rsidRDefault="0060456A" w14:paraId="6D055073" w14:textId="7B94E539">
      <w:pPr>
        <w:pStyle w:val="ListParagraph"/>
        <w:numPr>
          <w:ilvl w:val="1"/>
          <w:numId w:val="20"/>
        </w:numPr>
        <w:rPr>
          <w:rFonts w:ascii="Times New Roman" w:hAnsi="Times New Roman" w:eastAsia="Times New Roman" w:cs="Times New Roman"/>
          <w:b w:val="0"/>
          <w:bCs w:val="0"/>
          <w:sz w:val="22"/>
          <w:szCs w:val="22"/>
        </w:rPr>
      </w:pPr>
      <w:r w:rsidRPr="56AF24CD" w:rsidR="30293ACE">
        <w:rPr>
          <w:rFonts w:ascii="Times New Roman" w:hAnsi="Times New Roman"/>
          <w:b w:val="0"/>
          <w:bCs w:val="0"/>
          <w:sz w:val="22"/>
          <w:szCs w:val="22"/>
        </w:rPr>
        <w:t xml:space="preserve">Creates </w:t>
      </w:r>
      <w:proofErr w:type="spellStart"/>
      <w:r w:rsidRPr="56AF24CD" w:rsidR="30293ACE">
        <w:rPr>
          <w:rFonts w:ascii="Times New Roman" w:hAnsi="Times New Roman"/>
          <w:b w:val="0"/>
          <w:bCs w:val="0"/>
          <w:sz w:val="22"/>
          <w:szCs w:val="22"/>
        </w:rPr>
        <w:t>mxds</w:t>
      </w:r>
      <w:proofErr w:type="spellEnd"/>
      <w:r w:rsidRPr="56AF24CD" w:rsidR="30293ACE">
        <w:rPr>
          <w:rFonts w:ascii="Times New Roman" w:hAnsi="Times New Roman"/>
          <w:b w:val="0"/>
          <w:bCs w:val="0"/>
          <w:sz w:val="22"/>
          <w:szCs w:val="22"/>
        </w:rPr>
        <w:t xml:space="preserve"> from template </w:t>
      </w:r>
      <w:r w:rsidRPr="56AF24CD" w:rsidR="30293ACE">
        <w:rPr>
          <w:rFonts w:ascii="Times New Roman" w:hAnsi="Times New Roman"/>
          <w:b w:val="0"/>
          <w:bCs w:val="0"/>
          <w:sz w:val="22"/>
          <w:szCs w:val="22"/>
        </w:rPr>
        <w:t>mxds</w:t>
      </w:r>
    </w:p>
    <w:p w:rsidRPr="0052052F" w:rsidR="0060456A" w:rsidP="56AF24CD" w:rsidRDefault="0060456A" w14:paraId="7FCC6E3B" w14:textId="0AEEE53D">
      <w:pPr>
        <w:pStyle w:val="ListParagraph"/>
        <w:numPr>
          <w:ilvl w:val="1"/>
          <w:numId w:val="20"/>
        </w:numPr>
        <w:rPr>
          <w:b w:val="0"/>
          <w:bCs w:val="0"/>
          <w:sz w:val="22"/>
          <w:szCs w:val="22"/>
        </w:rPr>
      </w:pPr>
      <w:r w:rsidRPr="56AF24CD" w:rsidR="30293ACE">
        <w:rPr>
          <w:rFonts w:ascii="Times New Roman" w:hAnsi="Times New Roman"/>
          <w:b w:val="0"/>
          <w:bCs w:val="0"/>
          <w:sz w:val="22"/>
          <w:szCs w:val="22"/>
        </w:rPr>
        <w:t xml:space="preserve">Save </w:t>
      </w:r>
      <w:proofErr w:type="spellStart"/>
      <w:r w:rsidRPr="56AF24CD" w:rsidR="30293ACE">
        <w:rPr>
          <w:rFonts w:ascii="Times New Roman" w:hAnsi="Times New Roman"/>
          <w:b w:val="0"/>
          <w:bCs w:val="0"/>
          <w:sz w:val="22"/>
          <w:szCs w:val="22"/>
        </w:rPr>
        <w:t>mxd</w:t>
      </w:r>
      <w:proofErr w:type="spellEnd"/>
      <w:r w:rsidRPr="56AF24CD" w:rsidR="30293ACE">
        <w:rPr>
          <w:rFonts w:ascii="Times New Roman" w:hAnsi="Times New Roman"/>
          <w:b w:val="0"/>
          <w:bCs w:val="0"/>
          <w:sz w:val="22"/>
          <w:szCs w:val="22"/>
        </w:rPr>
        <w:t xml:space="preserve"> as </w:t>
      </w:r>
      <w:proofErr w:type="gramStart"/>
      <w:r w:rsidRPr="56AF24CD" w:rsidR="30293ACE">
        <w:rPr>
          <w:rFonts w:ascii="Times New Roman" w:hAnsi="Times New Roman"/>
          <w:b w:val="0"/>
          <w:bCs w:val="0"/>
          <w:sz w:val="22"/>
          <w:szCs w:val="22"/>
        </w:rPr>
        <w:t>jpeg</w:t>
      </w:r>
      <w:proofErr w:type="gramEnd"/>
    </w:p>
    <w:p w:rsidRPr="0052052F" w:rsidR="0060456A" w:rsidP="56AF24CD" w:rsidRDefault="0060456A" w14:paraId="196B039E" w14:textId="687DBC71">
      <w:pPr>
        <w:pStyle w:val="ListParagraph"/>
        <w:numPr>
          <w:ilvl w:val="0"/>
          <w:numId w:val="20"/>
        </w:numPr>
        <w:rPr>
          <w:b w:val="1"/>
          <w:bCs w:val="1"/>
          <w:sz w:val="24"/>
          <w:szCs w:val="24"/>
        </w:rPr>
      </w:pPr>
      <w:r w:rsidRPr="56AF24CD" w:rsidR="0060456A">
        <w:rPr>
          <w:rFonts w:ascii="Times New Roman" w:hAnsi="Times New Roman"/>
          <w:b w:val="0"/>
          <w:bCs w:val="0"/>
          <w:sz w:val="22"/>
          <w:szCs w:val="22"/>
        </w:rPr>
        <w:t>d2_HSR_mxds2jpeg_2.0.py</w:t>
      </w:r>
    </w:p>
    <w:p w:rsidRPr="0052052F" w:rsidR="0060456A" w:rsidP="56AF24CD" w:rsidRDefault="0060456A" w14:paraId="19B09320" w14:textId="77D1F194">
      <w:pPr>
        <w:pStyle w:val="ListParagraph"/>
        <w:numPr>
          <w:ilvl w:val="1"/>
          <w:numId w:val="20"/>
        </w:numPr>
        <w:rPr>
          <w:b w:val="1"/>
          <w:bCs w:val="1"/>
          <w:sz w:val="24"/>
          <w:szCs w:val="24"/>
        </w:rPr>
      </w:pPr>
      <w:r w:rsidRPr="56AF24CD" w:rsidR="5BBAD11E">
        <w:rPr>
          <w:rFonts w:ascii="Times New Roman" w:hAnsi="Times New Roman"/>
          <w:b w:val="0"/>
          <w:bCs w:val="0"/>
          <w:sz w:val="22"/>
          <w:szCs w:val="22"/>
        </w:rPr>
        <w:t xml:space="preserve">Export jpeg maps related to </w:t>
      </w:r>
      <w:proofErr w:type="spellStart"/>
      <w:r w:rsidRPr="56AF24CD" w:rsidR="5BBAD11E">
        <w:rPr>
          <w:rFonts w:ascii="Times New Roman" w:hAnsi="Times New Roman"/>
          <w:b w:val="0"/>
          <w:bCs w:val="0"/>
          <w:sz w:val="22"/>
          <w:szCs w:val="22"/>
        </w:rPr>
        <w:t>Hydrostratigraphic</w:t>
      </w:r>
      <w:proofErr w:type="spellEnd"/>
      <w:r w:rsidRPr="56AF24CD" w:rsidR="5BBAD11E">
        <w:rPr>
          <w:rFonts w:ascii="Times New Roman" w:hAnsi="Times New Roman"/>
          <w:b w:val="0"/>
          <w:bCs w:val="0"/>
          <w:sz w:val="22"/>
          <w:szCs w:val="22"/>
        </w:rPr>
        <w:t xml:space="preserve"> </w:t>
      </w:r>
      <w:proofErr w:type="gramStart"/>
      <w:r w:rsidRPr="56AF24CD" w:rsidR="5BBAD11E">
        <w:rPr>
          <w:rFonts w:ascii="Times New Roman" w:hAnsi="Times New Roman"/>
          <w:b w:val="0"/>
          <w:bCs w:val="0"/>
          <w:sz w:val="22"/>
          <w:szCs w:val="22"/>
        </w:rPr>
        <w:t>Related(</w:t>
      </w:r>
      <w:proofErr w:type="gramEnd"/>
      <w:r w:rsidRPr="56AF24CD" w:rsidR="5BBAD11E">
        <w:rPr>
          <w:rFonts w:ascii="Times New Roman" w:hAnsi="Times New Roman"/>
          <w:b w:val="0"/>
          <w:bCs w:val="0"/>
          <w:sz w:val="22"/>
          <w:szCs w:val="22"/>
        </w:rPr>
        <w:t>HSR): L1 thru L7 Elevations and Thickness, Elevation FWSW TDS 10,000ppm</w:t>
      </w:r>
    </w:p>
    <w:p w:rsidR="27F79482" w:rsidP="56AF24CD" w:rsidRDefault="27F79482" w14:paraId="698B5FA2" w14:textId="212C9355">
      <w:pPr>
        <w:pStyle w:val="ListParagraph"/>
        <w:numPr>
          <w:ilvl w:val="1"/>
          <w:numId w:val="20"/>
        </w:numPr>
        <w:rPr>
          <w:rFonts w:ascii="Times New Roman" w:hAnsi="Times New Roman" w:eastAsia="Times New Roman" w:cs="Times New Roman"/>
          <w:b w:val="0"/>
          <w:bCs w:val="0"/>
          <w:sz w:val="22"/>
          <w:szCs w:val="22"/>
        </w:rPr>
      </w:pPr>
      <w:r w:rsidRPr="56AF24CD" w:rsidR="27F79482">
        <w:rPr>
          <w:rFonts w:ascii="Times New Roman" w:hAnsi="Times New Roman"/>
          <w:b w:val="0"/>
          <w:bCs w:val="0"/>
          <w:sz w:val="22"/>
          <w:szCs w:val="22"/>
        </w:rPr>
        <w:t xml:space="preserve">Creates </w:t>
      </w:r>
      <w:proofErr w:type="spellStart"/>
      <w:r w:rsidRPr="56AF24CD" w:rsidR="27F79482">
        <w:rPr>
          <w:rFonts w:ascii="Times New Roman" w:hAnsi="Times New Roman"/>
          <w:b w:val="0"/>
          <w:bCs w:val="0"/>
          <w:sz w:val="22"/>
          <w:szCs w:val="22"/>
        </w:rPr>
        <w:t>mxds</w:t>
      </w:r>
      <w:proofErr w:type="spellEnd"/>
      <w:r w:rsidRPr="56AF24CD" w:rsidR="27F79482">
        <w:rPr>
          <w:rFonts w:ascii="Times New Roman" w:hAnsi="Times New Roman"/>
          <w:b w:val="0"/>
          <w:bCs w:val="0"/>
          <w:sz w:val="22"/>
          <w:szCs w:val="22"/>
        </w:rPr>
        <w:t xml:space="preserve"> from template </w:t>
      </w:r>
      <w:r w:rsidRPr="56AF24CD" w:rsidR="27F79482">
        <w:rPr>
          <w:rFonts w:ascii="Times New Roman" w:hAnsi="Times New Roman"/>
          <w:b w:val="0"/>
          <w:bCs w:val="0"/>
          <w:sz w:val="22"/>
          <w:szCs w:val="22"/>
        </w:rPr>
        <w:t>mxds</w:t>
      </w:r>
    </w:p>
    <w:p w:rsidR="27F79482" w:rsidP="56AF24CD" w:rsidRDefault="27F79482" w14:paraId="6080DCF2" w14:textId="62CB2552">
      <w:pPr>
        <w:pStyle w:val="ListParagraph"/>
        <w:numPr>
          <w:ilvl w:val="1"/>
          <w:numId w:val="20"/>
        </w:numPr>
        <w:rPr>
          <w:b w:val="0"/>
          <w:bCs w:val="0"/>
          <w:sz w:val="22"/>
          <w:szCs w:val="22"/>
        </w:rPr>
      </w:pPr>
      <w:r w:rsidRPr="56AF24CD" w:rsidR="27F79482">
        <w:rPr>
          <w:rFonts w:ascii="Times New Roman" w:hAnsi="Times New Roman"/>
          <w:b w:val="0"/>
          <w:bCs w:val="0"/>
          <w:sz w:val="22"/>
          <w:szCs w:val="22"/>
        </w:rPr>
        <w:t xml:space="preserve">Save </w:t>
      </w:r>
      <w:proofErr w:type="spellStart"/>
      <w:r w:rsidRPr="56AF24CD" w:rsidR="27F79482">
        <w:rPr>
          <w:rFonts w:ascii="Times New Roman" w:hAnsi="Times New Roman"/>
          <w:b w:val="0"/>
          <w:bCs w:val="0"/>
          <w:sz w:val="22"/>
          <w:szCs w:val="22"/>
        </w:rPr>
        <w:t>mxd</w:t>
      </w:r>
      <w:proofErr w:type="spellEnd"/>
      <w:r w:rsidRPr="56AF24CD" w:rsidR="27F79482">
        <w:rPr>
          <w:rFonts w:ascii="Times New Roman" w:hAnsi="Times New Roman"/>
          <w:b w:val="0"/>
          <w:bCs w:val="0"/>
          <w:sz w:val="22"/>
          <w:szCs w:val="22"/>
        </w:rPr>
        <w:t xml:space="preserve"> as </w:t>
      </w:r>
      <w:proofErr w:type="gramStart"/>
      <w:r w:rsidRPr="56AF24CD" w:rsidR="27F79482">
        <w:rPr>
          <w:rFonts w:ascii="Times New Roman" w:hAnsi="Times New Roman"/>
          <w:b w:val="0"/>
          <w:bCs w:val="0"/>
          <w:sz w:val="22"/>
          <w:szCs w:val="22"/>
        </w:rPr>
        <w:t>jpeg</w:t>
      </w:r>
      <w:proofErr w:type="gramEnd"/>
    </w:p>
    <w:p w:rsidR="0060456A" w:rsidP="56AF24CD" w:rsidRDefault="0060456A" w14:paraId="4BB744A6" w14:textId="2F48D1B2">
      <w:pPr>
        <w:pStyle w:val="ListParagraph"/>
        <w:numPr>
          <w:ilvl w:val="0"/>
          <w:numId w:val="20"/>
        </w:numPr>
        <w:rPr>
          <w:rFonts w:ascii="Times New Roman" w:hAnsi="Times New Roman" w:eastAsia="Times New Roman" w:cs="Times New Roman"/>
          <w:b w:val="0"/>
          <w:bCs w:val="0"/>
          <w:sz w:val="22"/>
          <w:szCs w:val="22"/>
        </w:rPr>
      </w:pPr>
      <w:r w:rsidRPr="56AF24CD" w:rsidR="0060456A">
        <w:rPr>
          <w:rFonts w:ascii="Times New Roman" w:hAnsi="Times New Roman"/>
          <w:b w:val="0"/>
          <w:bCs w:val="0"/>
          <w:sz w:val="22"/>
          <w:szCs w:val="22"/>
        </w:rPr>
        <w:t>d3_BCR_mxds2jpeg_2.0.py</w:t>
      </w:r>
    </w:p>
    <w:p w:rsidR="31708348" w:rsidP="56AF24CD" w:rsidRDefault="31708348" w14:paraId="5B1C5E5E" w14:textId="4FD72297">
      <w:pPr>
        <w:pStyle w:val="ListParagraph"/>
        <w:numPr>
          <w:ilvl w:val="1"/>
          <w:numId w:val="20"/>
        </w:numPr>
        <w:rPr>
          <w:b w:val="0"/>
          <w:bCs w:val="0"/>
          <w:sz w:val="22"/>
          <w:szCs w:val="22"/>
        </w:rPr>
      </w:pPr>
      <w:r w:rsidRPr="56AF24CD" w:rsidR="31708348">
        <w:rPr>
          <w:rFonts w:ascii="Times New Roman" w:hAnsi="Times New Roman" w:eastAsia="Times New Roman" w:cs="Times New Roman"/>
          <w:b w:val="0"/>
          <w:bCs w:val="0"/>
          <w:sz w:val="22"/>
          <w:szCs w:val="22"/>
        </w:rPr>
        <w:t xml:space="preserve"> Export jpeg maps related to Boundary Condition Related (BCR): Active model boundary L3 thru 7, Recharge Rates, ET, Extinction Depths, </w:t>
      </w:r>
      <w:proofErr w:type="spellStart"/>
      <w:r w:rsidRPr="56AF24CD" w:rsidR="31708348">
        <w:rPr>
          <w:rFonts w:ascii="Times New Roman" w:hAnsi="Times New Roman" w:eastAsia="Times New Roman" w:cs="Times New Roman"/>
          <w:b w:val="0"/>
          <w:bCs w:val="0"/>
          <w:sz w:val="22"/>
          <w:szCs w:val="22"/>
        </w:rPr>
        <w:t>Withdraws_Ag_PSCII_DSS</w:t>
      </w:r>
      <w:proofErr w:type="spellEnd"/>
    </w:p>
    <w:p w:rsidR="048F64B3" w:rsidP="56AF24CD" w:rsidRDefault="048F64B3" w14:paraId="3AE1B756" w14:textId="3546FAE3">
      <w:pPr>
        <w:pStyle w:val="ListParagraph"/>
        <w:numPr>
          <w:ilvl w:val="1"/>
          <w:numId w:val="20"/>
        </w:numPr>
        <w:rPr>
          <w:rFonts w:ascii="Times New Roman" w:hAnsi="Times New Roman" w:eastAsia="Times New Roman" w:cs="Times New Roman"/>
          <w:b w:val="0"/>
          <w:bCs w:val="0"/>
          <w:sz w:val="22"/>
          <w:szCs w:val="22"/>
        </w:rPr>
      </w:pPr>
      <w:r w:rsidRPr="56AF24CD" w:rsidR="048F64B3">
        <w:rPr>
          <w:rFonts w:ascii="Times New Roman" w:hAnsi="Times New Roman"/>
          <w:b w:val="0"/>
          <w:bCs w:val="0"/>
          <w:sz w:val="22"/>
          <w:szCs w:val="22"/>
        </w:rPr>
        <w:t xml:space="preserve">Creates </w:t>
      </w:r>
      <w:proofErr w:type="spellStart"/>
      <w:r w:rsidRPr="56AF24CD" w:rsidR="048F64B3">
        <w:rPr>
          <w:rFonts w:ascii="Times New Roman" w:hAnsi="Times New Roman"/>
          <w:b w:val="0"/>
          <w:bCs w:val="0"/>
          <w:sz w:val="22"/>
          <w:szCs w:val="22"/>
        </w:rPr>
        <w:t>mxds</w:t>
      </w:r>
      <w:proofErr w:type="spellEnd"/>
      <w:r w:rsidRPr="56AF24CD" w:rsidR="048F64B3">
        <w:rPr>
          <w:rFonts w:ascii="Times New Roman" w:hAnsi="Times New Roman"/>
          <w:b w:val="0"/>
          <w:bCs w:val="0"/>
          <w:sz w:val="22"/>
          <w:szCs w:val="22"/>
        </w:rPr>
        <w:t xml:space="preserve"> from template </w:t>
      </w:r>
      <w:r w:rsidRPr="56AF24CD" w:rsidR="048F64B3">
        <w:rPr>
          <w:rFonts w:ascii="Times New Roman" w:hAnsi="Times New Roman"/>
          <w:b w:val="0"/>
          <w:bCs w:val="0"/>
          <w:sz w:val="22"/>
          <w:szCs w:val="22"/>
        </w:rPr>
        <w:t>mxds</w:t>
      </w:r>
    </w:p>
    <w:p w:rsidR="048F64B3" w:rsidP="56AF24CD" w:rsidRDefault="048F64B3" w14:paraId="6B8D29B4" w14:textId="7ED6CABA">
      <w:pPr>
        <w:pStyle w:val="ListParagraph"/>
        <w:numPr>
          <w:ilvl w:val="1"/>
          <w:numId w:val="20"/>
        </w:numPr>
        <w:rPr>
          <w:b w:val="0"/>
          <w:bCs w:val="0"/>
          <w:sz w:val="22"/>
          <w:szCs w:val="22"/>
        </w:rPr>
      </w:pPr>
      <w:r w:rsidRPr="56AF24CD" w:rsidR="048F64B3">
        <w:rPr>
          <w:rFonts w:ascii="Times New Roman" w:hAnsi="Times New Roman"/>
          <w:b w:val="0"/>
          <w:bCs w:val="0"/>
          <w:sz w:val="22"/>
          <w:szCs w:val="22"/>
        </w:rPr>
        <w:t xml:space="preserve">Save </w:t>
      </w:r>
      <w:proofErr w:type="spellStart"/>
      <w:r w:rsidRPr="56AF24CD" w:rsidR="048F64B3">
        <w:rPr>
          <w:rFonts w:ascii="Times New Roman" w:hAnsi="Times New Roman"/>
          <w:b w:val="0"/>
          <w:bCs w:val="0"/>
          <w:sz w:val="22"/>
          <w:szCs w:val="22"/>
        </w:rPr>
        <w:t>mxd</w:t>
      </w:r>
      <w:proofErr w:type="spellEnd"/>
      <w:r w:rsidRPr="56AF24CD" w:rsidR="048F64B3">
        <w:rPr>
          <w:rFonts w:ascii="Times New Roman" w:hAnsi="Times New Roman"/>
          <w:b w:val="0"/>
          <w:bCs w:val="0"/>
          <w:sz w:val="22"/>
          <w:szCs w:val="22"/>
        </w:rPr>
        <w:t xml:space="preserve"> as </w:t>
      </w:r>
      <w:proofErr w:type="gramStart"/>
      <w:r w:rsidRPr="56AF24CD" w:rsidR="048F64B3">
        <w:rPr>
          <w:rFonts w:ascii="Times New Roman" w:hAnsi="Times New Roman"/>
          <w:b w:val="0"/>
          <w:bCs w:val="0"/>
          <w:sz w:val="22"/>
          <w:szCs w:val="22"/>
        </w:rPr>
        <w:t>jpeg</w:t>
      </w:r>
      <w:proofErr w:type="gramEnd"/>
    </w:p>
    <w:p w:rsidR="0060456A" w:rsidP="56AF24CD" w:rsidRDefault="0060456A" w14:paraId="5FDF8CC0" w14:textId="186EA378">
      <w:pPr>
        <w:pStyle w:val="ListParagraph"/>
        <w:numPr>
          <w:ilvl w:val="0"/>
          <w:numId w:val="20"/>
        </w:numPr>
        <w:rPr>
          <w:rFonts w:ascii="Times New Roman" w:hAnsi="Times New Roman" w:eastAsia="Times New Roman" w:cs="Times New Roman"/>
          <w:b w:val="0"/>
          <w:bCs w:val="0"/>
          <w:sz w:val="22"/>
          <w:szCs w:val="22"/>
        </w:rPr>
      </w:pPr>
      <w:r w:rsidRPr="56AF24CD" w:rsidR="0060456A">
        <w:rPr>
          <w:rFonts w:ascii="Times New Roman" w:hAnsi="Times New Roman"/>
          <w:b w:val="0"/>
          <w:bCs w:val="0"/>
          <w:sz w:val="22"/>
          <w:szCs w:val="22"/>
        </w:rPr>
        <w:t>d4_OGR_mxds2jpeg_2.0.py</w:t>
      </w:r>
    </w:p>
    <w:p w:rsidR="6A130F74" w:rsidP="56AF24CD" w:rsidRDefault="6A130F74" w14:paraId="74A111B3" w14:textId="2B116086">
      <w:pPr>
        <w:pStyle w:val="ListParagraph"/>
        <w:numPr>
          <w:ilvl w:val="1"/>
          <w:numId w:val="20"/>
        </w:numPr>
        <w:rPr>
          <w:b w:val="0"/>
          <w:bCs w:val="0"/>
          <w:sz w:val="22"/>
          <w:szCs w:val="22"/>
        </w:rPr>
      </w:pPr>
      <w:r w:rsidRPr="56AF24CD" w:rsidR="6A130F74">
        <w:rPr>
          <w:rFonts w:ascii="Times New Roman" w:hAnsi="Times New Roman" w:eastAsia="Times New Roman" w:cs="Times New Roman"/>
          <w:b w:val="0"/>
          <w:bCs w:val="0"/>
          <w:sz w:val="22"/>
          <w:szCs w:val="22"/>
        </w:rPr>
        <w:t xml:space="preserve"> Export jpeg maps related to Special PEST Targets (OGR): </w:t>
      </w:r>
      <w:proofErr w:type="spellStart"/>
      <w:r w:rsidRPr="56AF24CD" w:rsidR="6A130F74">
        <w:rPr>
          <w:rFonts w:ascii="Times New Roman" w:hAnsi="Times New Roman" w:eastAsia="Times New Roman" w:cs="Times New Roman"/>
          <w:b w:val="0"/>
          <w:bCs w:val="0"/>
          <w:sz w:val="22"/>
          <w:szCs w:val="22"/>
        </w:rPr>
        <w:t>Springsflows</w:t>
      </w:r>
      <w:proofErr w:type="spellEnd"/>
      <w:r w:rsidRPr="56AF24CD" w:rsidR="6A130F74">
        <w:rPr>
          <w:rFonts w:ascii="Times New Roman" w:hAnsi="Times New Roman" w:eastAsia="Times New Roman" w:cs="Times New Roman"/>
          <w:b w:val="0"/>
          <w:bCs w:val="0"/>
          <w:sz w:val="22"/>
          <w:szCs w:val="22"/>
        </w:rPr>
        <w:t>, baseflow, VHD/</w:t>
      </w:r>
      <w:proofErr w:type="gramStart"/>
      <w:r w:rsidRPr="56AF24CD" w:rsidR="6A130F74">
        <w:rPr>
          <w:rFonts w:ascii="Times New Roman" w:hAnsi="Times New Roman" w:eastAsia="Times New Roman" w:cs="Times New Roman"/>
          <w:b w:val="0"/>
          <w:bCs w:val="0"/>
          <w:sz w:val="22"/>
          <w:szCs w:val="22"/>
        </w:rPr>
        <w:t>HHDs</w:t>
      </w:r>
      <w:proofErr w:type="gramEnd"/>
    </w:p>
    <w:p w:rsidR="0AD79382" w:rsidP="56AF24CD" w:rsidRDefault="0AD79382" w14:paraId="0ABBAB8D" w14:textId="76CE68B2">
      <w:pPr>
        <w:pStyle w:val="ListParagraph"/>
        <w:numPr>
          <w:ilvl w:val="1"/>
          <w:numId w:val="20"/>
        </w:numPr>
        <w:rPr>
          <w:rFonts w:ascii="Times New Roman" w:hAnsi="Times New Roman" w:eastAsia="Times New Roman" w:cs="Times New Roman"/>
          <w:b w:val="0"/>
          <w:bCs w:val="0"/>
          <w:sz w:val="22"/>
          <w:szCs w:val="22"/>
        </w:rPr>
      </w:pPr>
      <w:r w:rsidRPr="56AF24CD" w:rsidR="0AD79382">
        <w:rPr>
          <w:rFonts w:ascii="Times New Roman" w:hAnsi="Times New Roman"/>
          <w:b w:val="0"/>
          <w:bCs w:val="0"/>
          <w:sz w:val="22"/>
          <w:szCs w:val="22"/>
        </w:rPr>
        <w:t xml:space="preserve">Creates </w:t>
      </w:r>
      <w:proofErr w:type="spellStart"/>
      <w:r w:rsidRPr="56AF24CD" w:rsidR="0AD79382">
        <w:rPr>
          <w:rFonts w:ascii="Times New Roman" w:hAnsi="Times New Roman"/>
          <w:b w:val="0"/>
          <w:bCs w:val="0"/>
          <w:sz w:val="22"/>
          <w:szCs w:val="22"/>
        </w:rPr>
        <w:t>mxds</w:t>
      </w:r>
      <w:proofErr w:type="spellEnd"/>
      <w:r w:rsidRPr="56AF24CD" w:rsidR="0AD79382">
        <w:rPr>
          <w:rFonts w:ascii="Times New Roman" w:hAnsi="Times New Roman"/>
          <w:b w:val="0"/>
          <w:bCs w:val="0"/>
          <w:sz w:val="22"/>
          <w:szCs w:val="22"/>
        </w:rPr>
        <w:t xml:space="preserve"> from template </w:t>
      </w:r>
      <w:r w:rsidRPr="56AF24CD" w:rsidR="0AD79382">
        <w:rPr>
          <w:rFonts w:ascii="Times New Roman" w:hAnsi="Times New Roman"/>
          <w:b w:val="0"/>
          <w:bCs w:val="0"/>
          <w:sz w:val="22"/>
          <w:szCs w:val="22"/>
        </w:rPr>
        <w:t>mxds</w:t>
      </w:r>
    </w:p>
    <w:p w:rsidR="0AD79382" w:rsidP="56AF24CD" w:rsidRDefault="0AD79382" w14:paraId="4B2DFEEE" w14:textId="25601360">
      <w:pPr>
        <w:pStyle w:val="ListParagraph"/>
        <w:numPr>
          <w:ilvl w:val="1"/>
          <w:numId w:val="20"/>
        </w:numPr>
        <w:rPr>
          <w:b w:val="0"/>
          <w:bCs w:val="0"/>
          <w:sz w:val="22"/>
          <w:szCs w:val="22"/>
        </w:rPr>
      </w:pPr>
      <w:r w:rsidRPr="56AF24CD" w:rsidR="0AD79382">
        <w:rPr>
          <w:rFonts w:ascii="Times New Roman" w:hAnsi="Times New Roman"/>
          <w:b w:val="0"/>
          <w:bCs w:val="0"/>
          <w:sz w:val="22"/>
          <w:szCs w:val="22"/>
        </w:rPr>
        <w:t xml:space="preserve">Save </w:t>
      </w:r>
      <w:proofErr w:type="spellStart"/>
      <w:r w:rsidRPr="56AF24CD" w:rsidR="0AD79382">
        <w:rPr>
          <w:rFonts w:ascii="Times New Roman" w:hAnsi="Times New Roman"/>
          <w:b w:val="0"/>
          <w:bCs w:val="0"/>
          <w:sz w:val="22"/>
          <w:szCs w:val="22"/>
        </w:rPr>
        <w:t>mxd</w:t>
      </w:r>
      <w:proofErr w:type="spellEnd"/>
      <w:r w:rsidRPr="56AF24CD" w:rsidR="0AD79382">
        <w:rPr>
          <w:rFonts w:ascii="Times New Roman" w:hAnsi="Times New Roman"/>
          <w:b w:val="0"/>
          <w:bCs w:val="0"/>
          <w:sz w:val="22"/>
          <w:szCs w:val="22"/>
        </w:rPr>
        <w:t xml:space="preserve"> as </w:t>
      </w:r>
      <w:proofErr w:type="gramStart"/>
      <w:r w:rsidRPr="56AF24CD" w:rsidR="0AD79382">
        <w:rPr>
          <w:rFonts w:ascii="Times New Roman" w:hAnsi="Times New Roman"/>
          <w:b w:val="0"/>
          <w:bCs w:val="0"/>
          <w:sz w:val="22"/>
          <w:szCs w:val="22"/>
        </w:rPr>
        <w:t>jpeg</w:t>
      </w:r>
      <w:proofErr w:type="gramEnd"/>
    </w:p>
    <w:p w:rsidR="0060456A" w:rsidP="00C26884" w:rsidRDefault="0060456A" w14:paraId="7F246A59" w14:textId="29E4E2D4">
      <w:pPr>
        <w:pStyle w:val="ListParagraph"/>
        <w:numPr>
          <w:ilvl w:val="0"/>
          <w:numId w:val="20"/>
        </w:numPr>
        <w:rPr>
          <w:rFonts w:ascii="Times New Roman" w:hAnsi="Times New Roman"/>
          <w:b w:val="0"/>
          <w:bCs w:val="0"/>
          <w:sz w:val="22"/>
          <w:szCs w:val="22"/>
        </w:rPr>
      </w:pPr>
      <w:r w:rsidRPr="0052052F">
        <w:rPr>
          <w:rFonts w:ascii="Times New Roman" w:hAnsi="Times New Roman"/>
          <w:b w:val="0"/>
          <w:bCs w:val="0"/>
          <w:sz w:val="22"/>
          <w:szCs w:val="22"/>
        </w:rPr>
        <w:t>d5_CPR_mxds2jpeg_2.0.py</w:t>
      </w:r>
    </w:p>
    <w:p w:rsidR="005153CA" w:rsidP="005153CA" w:rsidRDefault="00703425" w14:paraId="4CDEB9D4" w14:textId="55F860FE">
      <w:pPr>
        <w:pStyle w:val="ListParagraph"/>
        <w:numPr>
          <w:ilvl w:val="1"/>
          <w:numId w:val="20"/>
        </w:numPr>
        <w:rPr>
          <w:rFonts w:ascii="Times New Roman" w:hAnsi="Times New Roman"/>
          <w:b w:val="0"/>
          <w:bCs w:val="0"/>
          <w:sz w:val="22"/>
          <w:szCs w:val="22"/>
        </w:rPr>
      </w:pPr>
      <w:r w:rsidRPr="00703425">
        <w:rPr>
          <w:rFonts w:ascii="Times New Roman" w:hAnsi="Times New Roman"/>
          <w:b w:val="0"/>
          <w:bCs w:val="0"/>
          <w:sz w:val="22"/>
          <w:szCs w:val="22"/>
        </w:rPr>
        <w:t>Export</w:t>
      </w:r>
      <w:r>
        <w:rPr>
          <w:rFonts w:ascii="Times New Roman" w:hAnsi="Times New Roman"/>
          <w:b w:val="0"/>
          <w:bCs w:val="0"/>
          <w:sz w:val="22"/>
          <w:szCs w:val="22"/>
        </w:rPr>
        <w:t xml:space="preserve"> </w:t>
      </w:r>
      <w:proofErr w:type="spellStart"/>
      <w:r>
        <w:rPr>
          <w:rFonts w:ascii="Times New Roman" w:hAnsi="Times New Roman"/>
          <w:b w:val="0"/>
          <w:bCs w:val="0"/>
          <w:sz w:val="22"/>
          <w:szCs w:val="22"/>
        </w:rPr>
        <w:t>mxd</w:t>
      </w:r>
      <w:proofErr w:type="spellEnd"/>
      <w:r>
        <w:rPr>
          <w:rFonts w:ascii="Times New Roman" w:hAnsi="Times New Roman"/>
          <w:b w:val="0"/>
          <w:bCs w:val="0"/>
          <w:sz w:val="22"/>
          <w:szCs w:val="22"/>
        </w:rPr>
        <w:t xml:space="preserve"> and</w:t>
      </w:r>
      <w:r w:rsidRPr="00703425">
        <w:rPr>
          <w:rFonts w:ascii="Times New Roman" w:hAnsi="Times New Roman"/>
          <w:b w:val="0"/>
          <w:bCs w:val="0"/>
          <w:sz w:val="22"/>
          <w:szCs w:val="22"/>
        </w:rPr>
        <w:t xml:space="preserve"> jpeg maps related to Calibration Parameter Related</w:t>
      </w:r>
      <w:r w:rsidR="00DB038D">
        <w:rPr>
          <w:rFonts w:ascii="Times New Roman" w:hAnsi="Times New Roman"/>
          <w:b w:val="0"/>
          <w:bCs w:val="0"/>
          <w:sz w:val="22"/>
          <w:szCs w:val="22"/>
        </w:rPr>
        <w:t xml:space="preserve"> </w:t>
      </w:r>
      <w:r w:rsidRPr="00703425">
        <w:rPr>
          <w:rFonts w:ascii="Times New Roman" w:hAnsi="Times New Roman"/>
          <w:b w:val="0"/>
          <w:bCs w:val="0"/>
          <w:sz w:val="22"/>
          <w:szCs w:val="22"/>
        </w:rPr>
        <w:t>(CPR): Horizontal Heads, Vertical Heads and Head Multipliers for L2, L3 and L5</w:t>
      </w:r>
    </w:p>
    <w:p w:rsidR="00837017" w:rsidP="005153CA" w:rsidRDefault="00837017" w14:paraId="32EE385E" w14:textId="35BFFD4F">
      <w:pPr>
        <w:pStyle w:val="ListParagraph"/>
        <w:numPr>
          <w:ilvl w:val="1"/>
          <w:numId w:val="20"/>
        </w:numPr>
        <w:rPr>
          <w:rFonts w:ascii="Times New Roman" w:hAnsi="Times New Roman"/>
          <w:b w:val="0"/>
          <w:bCs w:val="0"/>
          <w:sz w:val="22"/>
          <w:szCs w:val="22"/>
        </w:rPr>
      </w:pPr>
      <w:r>
        <w:rPr>
          <w:rFonts w:ascii="Times New Roman" w:hAnsi="Times New Roman"/>
          <w:b w:val="0"/>
          <w:bCs w:val="0"/>
          <w:sz w:val="22"/>
          <w:szCs w:val="22"/>
        </w:rPr>
        <w:t xml:space="preserve">Creates </w:t>
      </w:r>
      <w:proofErr w:type="spellStart"/>
      <w:r>
        <w:rPr>
          <w:rFonts w:ascii="Times New Roman" w:hAnsi="Times New Roman"/>
          <w:b w:val="0"/>
          <w:bCs w:val="0"/>
          <w:sz w:val="22"/>
          <w:szCs w:val="22"/>
        </w:rPr>
        <w:t>mxds</w:t>
      </w:r>
      <w:proofErr w:type="spellEnd"/>
      <w:r>
        <w:rPr>
          <w:rFonts w:ascii="Times New Roman" w:hAnsi="Times New Roman"/>
          <w:b w:val="0"/>
          <w:bCs w:val="0"/>
          <w:sz w:val="22"/>
          <w:szCs w:val="22"/>
        </w:rPr>
        <w:t xml:space="preserve"> from template</w:t>
      </w:r>
      <w:r w:rsidR="00F225D6">
        <w:rPr>
          <w:rFonts w:ascii="Times New Roman" w:hAnsi="Times New Roman"/>
          <w:b w:val="0"/>
          <w:bCs w:val="0"/>
          <w:sz w:val="22"/>
          <w:szCs w:val="22"/>
        </w:rPr>
        <w:t xml:space="preserve"> </w:t>
      </w:r>
      <w:proofErr w:type="spellStart"/>
      <w:r w:rsidR="00F225D6">
        <w:rPr>
          <w:rFonts w:ascii="Times New Roman" w:hAnsi="Times New Roman"/>
          <w:b w:val="0"/>
          <w:bCs w:val="0"/>
          <w:sz w:val="22"/>
          <w:szCs w:val="22"/>
        </w:rPr>
        <w:t>mxds</w:t>
      </w:r>
      <w:proofErr w:type="spellEnd"/>
    </w:p>
    <w:p w:rsidRPr="0052052F" w:rsidR="00F225D6" w:rsidP="005153CA" w:rsidRDefault="00F225D6" w14:paraId="2165908D" w14:textId="25954977">
      <w:pPr>
        <w:pStyle w:val="ListParagraph"/>
        <w:numPr>
          <w:ilvl w:val="1"/>
          <w:numId w:val="20"/>
        </w:numPr>
        <w:rPr>
          <w:rFonts w:ascii="Times New Roman" w:hAnsi="Times New Roman"/>
          <w:b w:val="0"/>
          <w:bCs w:val="0"/>
          <w:sz w:val="22"/>
          <w:szCs w:val="22"/>
        </w:rPr>
      </w:pPr>
      <w:r>
        <w:rPr>
          <w:rFonts w:ascii="Times New Roman" w:hAnsi="Times New Roman"/>
          <w:b w:val="0"/>
          <w:bCs w:val="0"/>
          <w:sz w:val="22"/>
          <w:szCs w:val="22"/>
        </w:rPr>
        <w:t xml:space="preserve">Save </w:t>
      </w:r>
      <w:proofErr w:type="spellStart"/>
      <w:r>
        <w:rPr>
          <w:rFonts w:ascii="Times New Roman" w:hAnsi="Times New Roman"/>
          <w:b w:val="0"/>
          <w:bCs w:val="0"/>
          <w:sz w:val="22"/>
          <w:szCs w:val="22"/>
        </w:rPr>
        <w:t>mxd</w:t>
      </w:r>
      <w:proofErr w:type="spellEnd"/>
      <w:r>
        <w:rPr>
          <w:rFonts w:ascii="Times New Roman" w:hAnsi="Times New Roman"/>
          <w:b w:val="0"/>
          <w:bCs w:val="0"/>
          <w:sz w:val="22"/>
          <w:szCs w:val="22"/>
        </w:rPr>
        <w:t xml:space="preserve"> as jpeg</w:t>
      </w:r>
    </w:p>
    <w:p w:rsidR="0060456A" w:rsidP="00C26884" w:rsidRDefault="0060456A" w14:paraId="3310CD72" w14:textId="5676F6BB">
      <w:pPr>
        <w:pStyle w:val="ListParagraph"/>
        <w:numPr>
          <w:ilvl w:val="0"/>
          <w:numId w:val="20"/>
        </w:numPr>
        <w:rPr>
          <w:rFonts w:ascii="Times New Roman" w:hAnsi="Times New Roman"/>
          <w:b w:val="0"/>
          <w:bCs w:val="0"/>
          <w:sz w:val="22"/>
          <w:szCs w:val="22"/>
        </w:rPr>
      </w:pPr>
      <w:r w:rsidRPr="0052052F">
        <w:rPr>
          <w:rFonts w:ascii="Times New Roman" w:hAnsi="Times New Roman"/>
          <w:b w:val="0"/>
          <w:bCs w:val="0"/>
          <w:sz w:val="22"/>
          <w:szCs w:val="22"/>
        </w:rPr>
        <w:t>d6_CRH_mxds2jpeg_2.0.py</w:t>
      </w:r>
    </w:p>
    <w:p w:rsidR="00F225D6" w:rsidP="00F225D6" w:rsidRDefault="006A1321" w14:paraId="1F6B477D" w14:textId="3F142611">
      <w:pPr>
        <w:pStyle w:val="ListParagraph"/>
        <w:numPr>
          <w:ilvl w:val="1"/>
          <w:numId w:val="20"/>
        </w:numPr>
        <w:rPr>
          <w:rFonts w:ascii="Times New Roman" w:hAnsi="Times New Roman"/>
          <w:b w:val="0"/>
          <w:bCs w:val="0"/>
          <w:sz w:val="22"/>
          <w:szCs w:val="22"/>
        </w:rPr>
      </w:pPr>
      <w:r w:rsidRPr="006A1321">
        <w:rPr>
          <w:rFonts w:ascii="Times New Roman" w:hAnsi="Times New Roman"/>
          <w:b w:val="0"/>
          <w:bCs w:val="0"/>
          <w:sz w:val="22"/>
          <w:szCs w:val="22"/>
        </w:rPr>
        <w:t>Export</w:t>
      </w:r>
      <w:r w:rsidR="00AB2CBB">
        <w:rPr>
          <w:rFonts w:ascii="Times New Roman" w:hAnsi="Times New Roman"/>
          <w:b w:val="0"/>
          <w:bCs w:val="0"/>
          <w:sz w:val="22"/>
          <w:szCs w:val="22"/>
        </w:rPr>
        <w:t xml:space="preserve"> </w:t>
      </w:r>
      <w:proofErr w:type="spellStart"/>
      <w:r w:rsidR="00AB2CBB">
        <w:rPr>
          <w:rFonts w:ascii="Times New Roman" w:hAnsi="Times New Roman"/>
          <w:b w:val="0"/>
          <w:bCs w:val="0"/>
          <w:sz w:val="22"/>
          <w:szCs w:val="22"/>
        </w:rPr>
        <w:t>mxd</w:t>
      </w:r>
      <w:proofErr w:type="spellEnd"/>
      <w:r w:rsidR="00AB2CBB">
        <w:rPr>
          <w:rFonts w:ascii="Times New Roman" w:hAnsi="Times New Roman"/>
          <w:b w:val="0"/>
          <w:bCs w:val="0"/>
          <w:sz w:val="22"/>
          <w:szCs w:val="22"/>
        </w:rPr>
        <w:t xml:space="preserve"> and</w:t>
      </w:r>
      <w:r w:rsidRPr="006A1321">
        <w:rPr>
          <w:rFonts w:ascii="Times New Roman" w:hAnsi="Times New Roman"/>
          <w:b w:val="0"/>
          <w:bCs w:val="0"/>
          <w:sz w:val="22"/>
          <w:szCs w:val="22"/>
        </w:rPr>
        <w:t xml:space="preserve"> jpeg maps related to Calibration Results Heads</w:t>
      </w:r>
      <w:r w:rsidR="00AB2CBB">
        <w:rPr>
          <w:rFonts w:ascii="Times New Roman" w:hAnsi="Times New Roman"/>
          <w:b w:val="0"/>
          <w:bCs w:val="0"/>
          <w:sz w:val="22"/>
          <w:szCs w:val="22"/>
        </w:rPr>
        <w:t xml:space="preserve"> </w:t>
      </w:r>
      <w:r w:rsidRPr="006A1321">
        <w:rPr>
          <w:rFonts w:ascii="Times New Roman" w:hAnsi="Times New Roman"/>
          <w:b w:val="0"/>
          <w:bCs w:val="0"/>
          <w:sz w:val="22"/>
          <w:szCs w:val="22"/>
        </w:rPr>
        <w:t>(CRH): Contour POT maps, Residual Heads and Water Table above Land Surface</w:t>
      </w:r>
    </w:p>
    <w:p w:rsidR="00F225D6" w:rsidP="00F225D6" w:rsidRDefault="00F225D6" w14:paraId="71A23CBB" w14:textId="77777777">
      <w:pPr>
        <w:pStyle w:val="ListParagraph"/>
        <w:numPr>
          <w:ilvl w:val="1"/>
          <w:numId w:val="20"/>
        </w:numPr>
        <w:rPr>
          <w:rFonts w:ascii="Times New Roman" w:hAnsi="Times New Roman"/>
          <w:b w:val="0"/>
          <w:bCs w:val="0"/>
          <w:sz w:val="22"/>
          <w:szCs w:val="22"/>
        </w:rPr>
      </w:pPr>
      <w:r>
        <w:rPr>
          <w:rFonts w:ascii="Times New Roman" w:hAnsi="Times New Roman"/>
          <w:b w:val="0"/>
          <w:bCs w:val="0"/>
          <w:sz w:val="22"/>
          <w:szCs w:val="22"/>
        </w:rPr>
        <w:t xml:space="preserve">Creates </w:t>
      </w:r>
      <w:proofErr w:type="spellStart"/>
      <w:r>
        <w:rPr>
          <w:rFonts w:ascii="Times New Roman" w:hAnsi="Times New Roman"/>
          <w:b w:val="0"/>
          <w:bCs w:val="0"/>
          <w:sz w:val="22"/>
          <w:szCs w:val="22"/>
        </w:rPr>
        <w:t>mxds</w:t>
      </w:r>
      <w:proofErr w:type="spellEnd"/>
      <w:r>
        <w:rPr>
          <w:rFonts w:ascii="Times New Roman" w:hAnsi="Times New Roman"/>
          <w:b w:val="0"/>
          <w:bCs w:val="0"/>
          <w:sz w:val="22"/>
          <w:szCs w:val="22"/>
        </w:rPr>
        <w:t xml:space="preserve"> from template </w:t>
      </w:r>
      <w:proofErr w:type="spellStart"/>
      <w:r>
        <w:rPr>
          <w:rFonts w:ascii="Times New Roman" w:hAnsi="Times New Roman"/>
          <w:b w:val="0"/>
          <w:bCs w:val="0"/>
          <w:sz w:val="22"/>
          <w:szCs w:val="22"/>
        </w:rPr>
        <w:t>mxds</w:t>
      </w:r>
      <w:proofErr w:type="spellEnd"/>
    </w:p>
    <w:p w:rsidRPr="0052052F" w:rsidR="00F225D6" w:rsidP="00F225D6" w:rsidRDefault="00F225D6" w14:paraId="2CE43CE0" w14:textId="7800C638">
      <w:pPr>
        <w:pStyle w:val="ListParagraph"/>
        <w:numPr>
          <w:ilvl w:val="1"/>
          <w:numId w:val="20"/>
        </w:numPr>
        <w:rPr>
          <w:rFonts w:ascii="Times New Roman" w:hAnsi="Times New Roman"/>
          <w:b w:val="0"/>
          <w:bCs w:val="0"/>
          <w:sz w:val="22"/>
          <w:szCs w:val="22"/>
        </w:rPr>
      </w:pPr>
      <w:r>
        <w:rPr>
          <w:rFonts w:ascii="Times New Roman" w:hAnsi="Times New Roman"/>
          <w:b w:val="0"/>
          <w:bCs w:val="0"/>
          <w:sz w:val="22"/>
          <w:szCs w:val="22"/>
        </w:rPr>
        <w:t xml:space="preserve">Save </w:t>
      </w:r>
      <w:proofErr w:type="spellStart"/>
      <w:r>
        <w:rPr>
          <w:rFonts w:ascii="Times New Roman" w:hAnsi="Times New Roman"/>
          <w:b w:val="0"/>
          <w:bCs w:val="0"/>
          <w:sz w:val="22"/>
          <w:szCs w:val="22"/>
        </w:rPr>
        <w:t>mxd</w:t>
      </w:r>
      <w:proofErr w:type="spellEnd"/>
      <w:r>
        <w:rPr>
          <w:rFonts w:ascii="Times New Roman" w:hAnsi="Times New Roman"/>
          <w:b w:val="0"/>
          <w:bCs w:val="0"/>
          <w:sz w:val="22"/>
          <w:szCs w:val="22"/>
        </w:rPr>
        <w:t xml:space="preserve"> as jpeg</w:t>
      </w:r>
    </w:p>
    <w:p w:rsidR="0060456A" w:rsidP="56AF24CD" w:rsidRDefault="0060456A" w14:paraId="2B3AFEAF" w14:textId="623C8601">
      <w:pPr>
        <w:pStyle w:val="ListParagraph"/>
        <w:numPr>
          <w:ilvl w:val="0"/>
          <w:numId w:val="20"/>
        </w:numPr>
        <w:rPr>
          <w:rFonts w:ascii="Times New Roman" w:hAnsi="Times New Roman" w:eastAsia="Times New Roman" w:cs="Times New Roman"/>
          <w:b w:val="0"/>
          <w:bCs w:val="0"/>
          <w:sz w:val="22"/>
          <w:szCs w:val="22"/>
        </w:rPr>
      </w:pPr>
      <w:r w:rsidRPr="56AF24CD" w:rsidR="0060456A">
        <w:rPr>
          <w:rFonts w:ascii="Times New Roman" w:hAnsi="Times New Roman"/>
          <w:b w:val="0"/>
          <w:bCs w:val="0"/>
          <w:sz w:val="22"/>
          <w:szCs w:val="22"/>
        </w:rPr>
        <w:t>d7_CRF_mxds2jpeg_2.0.py</w:t>
      </w:r>
    </w:p>
    <w:p w:rsidR="098E9469" w:rsidP="56AF24CD" w:rsidRDefault="098E9469" w14:paraId="79BCC694" w14:textId="1FACDC7C">
      <w:pPr>
        <w:pStyle w:val="ListParagraph"/>
        <w:numPr>
          <w:ilvl w:val="1"/>
          <w:numId w:val="20"/>
        </w:numPr>
        <w:rPr>
          <w:b w:val="0"/>
          <w:bCs w:val="0"/>
          <w:sz w:val="22"/>
          <w:szCs w:val="22"/>
        </w:rPr>
      </w:pPr>
      <w:r w:rsidRPr="56AF24CD" w:rsidR="098E9469">
        <w:rPr>
          <w:rFonts w:ascii="Times New Roman" w:hAnsi="Times New Roman"/>
          <w:b w:val="0"/>
          <w:bCs w:val="0"/>
          <w:sz w:val="22"/>
          <w:szCs w:val="22"/>
        </w:rPr>
        <w:t xml:space="preserve">Export jpeg maps related to </w:t>
      </w:r>
      <w:proofErr w:type="spellStart"/>
      <w:r w:rsidRPr="56AF24CD" w:rsidR="098E9469">
        <w:rPr>
          <w:rFonts w:ascii="Times New Roman" w:hAnsi="Times New Roman"/>
          <w:b w:val="0"/>
          <w:bCs w:val="0"/>
          <w:sz w:val="22"/>
          <w:szCs w:val="22"/>
        </w:rPr>
        <w:t>Calibration_Results_Flows</w:t>
      </w:r>
      <w:proofErr w:type="spellEnd"/>
      <w:r w:rsidRPr="56AF24CD" w:rsidR="098E9469">
        <w:rPr>
          <w:rFonts w:ascii="Times New Roman" w:hAnsi="Times New Roman"/>
          <w:b w:val="0"/>
          <w:bCs w:val="0"/>
          <w:sz w:val="22"/>
          <w:szCs w:val="22"/>
        </w:rPr>
        <w:t>(CRF): Spring Flows, 1st Mag Springs, Baseflow Pickups, Net Recharge and Upward/Downward Flows L2 L4</w:t>
      </w:r>
    </w:p>
    <w:p w:rsidR="04C2A902" w:rsidP="56AF24CD" w:rsidRDefault="04C2A902" w14:paraId="6F1C18FB" w14:textId="011BF47C">
      <w:pPr>
        <w:pStyle w:val="ListParagraph"/>
        <w:numPr>
          <w:ilvl w:val="1"/>
          <w:numId w:val="20"/>
        </w:numPr>
        <w:rPr>
          <w:rFonts w:ascii="Times New Roman" w:hAnsi="Times New Roman" w:eastAsia="Times New Roman" w:cs="Times New Roman"/>
          <w:b w:val="0"/>
          <w:bCs w:val="0"/>
          <w:sz w:val="22"/>
          <w:szCs w:val="22"/>
        </w:rPr>
      </w:pPr>
      <w:r w:rsidRPr="56AF24CD" w:rsidR="04C2A902">
        <w:rPr>
          <w:rFonts w:ascii="Times New Roman" w:hAnsi="Times New Roman"/>
          <w:b w:val="0"/>
          <w:bCs w:val="0"/>
          <w:sz w:val="22"/>
          <w:szCs w:val="22"/>
        </w:rPr>
        <w:t xml:space="preserve">Creates </w:t>
      </w:r>
      <w:proofErr w:type="spellStart"/>
      <w:r w:rsidRPr="56AF24CD" w:rsidR="04C2A902">
        <w:rPr>
          <w:rFonts w:ascii="Times New Roman" w:hAnsi="Times New Roman"/>
          <w:b w:val="0"/>
          <w:bCs w:val="0"/>
          <w:sz w:val="22"/>
          <w:szCs w:val="22"/>
        </w:rPr>
        <w:t>mxds</w:t>
      </w:r>
      <w:proofErr w:type="spellEnd"/>
      <w:r w:rsidRPr="56AF24CD" w:rsidR="04C2A902">
        <w:rPr>
          <w:rFonts w:ascii="Times New Roman" w:hAnsi="Times New Roman"/>
          <w:b w:val="0"/>
          <w:bCs w:val="0"/>
          <w:sz w:val="22"/>
          <w:szCs w:val="22"/>
        </w:rPr>
        <w:t xml:space="preserve"> from template </w:t>
      </w:r>
      <w:r w:rsidRPr="56AF24CD" w:rsidR="04C2A902">
        <w:rPr>
          <w:rFonts w:ascii="Times New Roman" w:hAnsi="Times New Roman"/>
          <w:b w:val="0"/>
          <w:bCs w:val="0"/>
          <w:sz w:val="22"/>
          <w:szCs w:val="22"/>
        </w:rPr>
        <w:t>mxds</w:t>
      </w:r>
    </w:p>
    <w:p w:rsidR="04C2A902" w:rsidP="56AF24CD" w:rsidRDefault="04C2A902" w14:paraId="50CB4267" w14:textId="53BB8D52">
      <w:pPr>
        <w:pStyle w:val="ListParagraph"/>
        <w:numPr>
          <w:ilvl w:val="1"/>
          <w:numId w:val="20"/>
        </w:numPr>
        <w:rPr>
          <w:b w:val="0"/>
          <w:bCs w:val="0"/>
          <w:sz w:val="22"/>
          <w:szCs w:val="22"/>
        </w:rPr>
      </w:pPr>
      <w:r w:rsidRPr="56AF24CD" w:rsidR="04C2A902">
        <w:rPr>
          <w:rFonts w:ascii="Times New Roman" w:hAnsi="Times New Roman"/>
          <w:b w:val="0"/>
          <w:bCs w:val="0"/>
          <w:sz w:val="22"/>
          <w:szCs w:val="22"/>
        </w:rPr>
        <w:t xml:space="preserve">Save </w:t>
      </w:r>
      <w:proofErr w:type="spellStart"/>
      <w:r w:rsidRPr="56AF24CD" w:rsidR="04C2A902">
        <w:rPr>
          <w:rFonts w:ascii="Times New Roman" w:hAnsi="Times New Roman"/>
          <w:b w:val="0"/>
          <w:bCs w:val="0"/>
          <w:sz w:val="22"/>
          <w:szCs w:val="22"/>
        </w:rPr>
        <w:t>mxd</w:t>
      </w:r>
      <w:proofErr w:type="spellEnd"/>
      <w:r w:rsidRPr="56AF24CD" w:rsidR="04C2A902">
        <w:rPr>
          <w:rFonts w:ascii="Times New Roman" w:hAnsi="Times New Roman"/>
          <w:b w:val="0"/>
          <w:bCs w:val="0"/>
          <w:sz w:val="22"/>
          <w:szCs w:val="22"/>
        </w:rPr>
        <w:t xml:space="preserve"> as </w:t>
      </w:r>
      <w:proofErr w:type="gramStart"/>
      <w:r w:rsidRPr="56AF24CD" w:rsidR="04C2A902">
        <w:rPr>
          <w:rFonts w:ascii="Times New Roman" w:hAnsi="Times New Roman"/>
          <w:b w:val="0"/>
          <w:bCs w:val="0"/>
          <w:sz w:val="22"/>
          <w:szCs w:val="22"/>
        </w:rPr>
        <w:t>jpeg</w:t>
      </w:r>
      <w:proofErr w:type="gramEnd"/>
    </w:p>
    <w:p w:rsidR="0060456A" w:rsidP="56AF24CD" w:rsidRDefault="0060456A" w14:paraId="2C123339" w14:textId="195866E2">
      <w:pPr>
        <w:pStyle w:val="ListParagraph"/>
        <w:numPr>
          <w:ilvl w:val="0"/>
          <w:numId w:val="20"/>
        </w:numPr>
        <w:rPr>
          <w:rFonts w:ascii="Times New Roman" w:hAnsi="Times New Roman" w:eastAsia="Times New Roman" w:cs="Times New Roman"/>
          <w:b w:val="0"/>
          <w:bCs w:val="0"/>
          <w:sz w:val="22"/>
          <w:szCs w:val="22"/>
        </w:rPr>
      </w:pPr>
      <w:r w:rsidRPr="56AF24CD" w:rsidR="0060456A">
        <w:rPr>
          <w:rFonts w:ascii="Times New Roman" w:hAnsi="Times New Roman"/>
          <w:b w:val="0"/>
          <w:bCs w:val="0"/>
          <w:sz w:val="22"/>
          <w:szCs w:val="22"/>
        </w:rPr>
        <w:t>d8_CRP_mxds2jpeg_2.0.py</w:t>
      </w:r>
    </w:p>
    <w:p w:rsidR="51C7A427" w:rsidP="56AF24CD" w:rsidRDefault="51C7A427" w14:paraId="59A77DB6" w14:textId="44497EDE">
      <w:pPr>
        <w:pStyle w:val="ListParagraph"/>
        <w:numPr>
          <w:ilvl w:val="1"/>
          <w:numId w:val="20"/>
        </w:numPr>
        <w:rPr>
          <w:b w:val="0"/>
          <w:bCs w:val="0"/>
          <w:sz w:val="22"/>
          <w:szCs w:val="22"/>
        </w:rPr>
      </w:pPr>
      <w:r w:rsidRPr="56AF24CD" w:rsidR="51C7A427">
        <w:rPr>
          <w:rFonts w:ascii="Times New Roman" w:hAnsi="Times New Roman"/>
          <w:b w:val="0"/>
          <w:bCs w:val="0"/>
          <w:sz w:val="22"/>
          <w:szCs w:val="22"/>
        </w:rPr>
        <w:t xml:space="preserve">Exporting jpeg maps related to Calibration Results </w:t>
      </w:r>
      <w:proofErr w:type="gramStart"/>
      <w:r w:rsidRPr="56AF24CD" w:rsidR="51C7A427">
        <w:rPr>
          <w:rFonts w:ascii="Times New Roman" w:hAnsi="Times New Roman"/>
          <w:b w:val="0"/>
          <w:bCs w:val="0"/>
          <w:sz w:val="22"/>
          <w:szCs w:val="22"/>
        </w:rPr>
        <w:t>Parameters(</w:t>
      </w:r>
      <w:proofErr w:type="gramEnd"/>
      <w:r w:rsidRPr="56AF24CD" w:rsidR="51C7A427">
        <w:rPr>
          <w:rFonts w:ascii="Times New Roman" w:hAnsi="Times New Roman"/>
          <w:b w:val="0"/>
          <w:bCs w:val="0"/>
          <w:sz w:val="22"/>
          <w:szCs w:val="22"/>
        </w:rPr>
        <w:t>CRP): Transmissivity, Leakance and Hydraulic Conductivity</w:t>
      </w:r>
    </w:p>
    <w:p w:rsidR="6C1B6EC0" w:rsidP="56AF24CD" w:rsidRDefault="6C1B6EC0" w14:paraId="01BB0433" w14:textId="07678D79">
      <w:pPr>
        <w:pStyle w:val="ListParagraph"/>
        <w:numPr>
          <w:ilvl w:val="1"/>
          <w:numId w:val="20"/>
        </w:numPr>
        <w:rPr>
          <w:rFonts w:ascii="Times New Roman" w:hAnsi="Times New Roman" w:eastAsia="Times New Roman" w:cs="Times New Roman"/>
          <w:b w:val="0"/>
          <w:bCs w:val="0"/>
          <w:sz w:val="22"/>
          <w:szCs w:val="22"/>
        </w:rPr>
      </w:pPr>
      <w:r w:rsidRPr="56AF24CD" w:rsidR="6C1B6EC0">
        <w:rPr>
          <w:rFonts w:ascii="Times New Roman" w:hAnsi="Times New Roman"/>
          <w:b w:val="0"/>
          <w:bCs w:val="0"/>
          <w:sz w:val="22"/>
          <w:szCs w:val="22"/>
        </w:rPr>
        <w:t xml:space="preserve">Creates </w:t>
      </w:r>
      <w:proofErr w:type="spellStart"/>
      <w:r w:rsidRPr="56AF24CD" w:rsidR="6C1B6EC0">
        <w:rPr>
          <w:rFonts w:ascii="Times New Roman" w:hAnsi="Times New Roman"/>
          <w:b w:val="0"/>
          <w:bCs w:val="0"/>
          <w:sz w:val="22"/>
          <w:szCs w:val="22"/>
        </w:rPr>
        <w:t>mxds</w:t>
      </w:r>
      <w:proofErr w:type="spellEnd"/>
      <w:r w:rsidRPr="56AF24CD" w:rsidR="6C1B6EC0">
        <w:rPr>
          <w:rFonts w:ascii="Times New Roman" w:hAnsi="Times New Roman"/>
          <w:b w:val="0"/>
          <w:bCs w:val="0"/>
          <w:sz w:val="22"/>
          <w:szCs w:val="22"/>
        </w:rPr>
        <w:t xml:space="preserve"> from template </w:t>
      </w:r>
      <w:r w:rsidRPr="56AF24CD" w:rsidR="6C1B6EC0">
        <w:rPr>
          <w:rFonts w:ascii="Times New Roman" w:hAnsi="Times New Roman"/>
          <w:b w:val="0"/>
          <w:bCs w:val="0"/>
          <w:sz w:val="22"/>
          <w:szCs w:val="22"/>
        </w:rPr>
        <w:t>mxds</w:t>
      </w:r>
    </w:p>
    <w:p w:rsidR="6C1B6EC0" w:rsidP="56AF24CD" w:rsidRDefault="6C1B6EC0" w14:paraId="5E58637A" w14:textId="3A8FE757">
      <w:pPr>
        <w:pStyle w:val="ListParagraph"/>
        <w:numPr>
          <w:ilvl w:val="1"/>
          <w:numId w:val="20"/>
        </w:numPr>
        <w:rPr>
          <w:b w:val="0"/>
          <w:bCs w:val="0"/>
          <w:sz w:val="22"/>
          <w:szCs w:val="22"/>
        </w:rPr>
      </w:pPr>
      <w:r w:rsidRPr="56AF24CD" w:rsidR="6C1B6EC0">
        <w:rPr>
          <w:rFonts w:ascii="Times New Roman" w:hAnsi="Times New Roman"/>
          <w:b w:val="0"/>
          <w:bCs w:val="0"/>
          <w:sz w:val="22"/>
          <w:szCs w:val="22"/>
        </w:rPr>
        <w:t xml:space="preserve">Save </w:t>
      </w:r>
      <w:proofErr w:type="spellStart"/>
      <w:r w:rsidRPr="56AF24CD" w:rsidR="6C1B6EC0">
        <w:rPr>
          <w:rFonts w:ascii="Times New Roman" w:hAnsi="Times New Roman"/>
          <w:b w:val="0"/>
          <w:bCs w:val="0"/>
          <w:sz w:val="22"/>
          <w:szCs w:val="22"/>
        </w:rPr>
        <w:t>mxd</w:t>
      </w:r>
      <w:proofErr w:type="spellEnd"/>
      <w:r w:rsidRPr="56AF24CD" w:rsidR="6C1B6EC0">
        <w:rPr>
          <w:rFonts w:ascii="Times New Roman" w:hAnsi="Times New Roman"/>
          <w:b w:val="0"/>
          <w:bCs w:val="0"/>
          <w:sz w:val="22"/>
          <w:szCs w:val="22"/>
        </w:rPr>
        <w:t xml:space="preserve"> as </w:t>
      </w:r>
      <w:proofErr w:type="gramStart"/>
      <w:r w:rsidRPr="56AF24CD" w:rsidR="6C1B6EC0">
        <w:rPr>
          <w:rFonts w:ascii="Times New Roman" w:hAnsi="Times New Roman"/>
          <w:b w:val="0"/>
          <w:bCs w:val="0"/>
          <w:sz w:val="22"/>
          <w:szCs w:val="22"/>
        </w:rPr>
        <w:t>jpeg</w:t>
      </w:r>
      <w:proofErr w:type="gramEnd"/>
    </w:p>
    <w:p w:rsidRPr="0052052F" w:rsidR="0060456A" w:rsidP="00C26884" w:rsidRDefault="0060456A" w14:paraId="69BF8A28" w14:textId="4C8488FB">
      <w:pPr>
        <w:pStyle w:val="ListParagraph"/>
        <w:numPr>
          <w:ilvl w:val="0"/>
          <w:numId w:val="20"/>
        </w:numPr>
        <w:rPr>
          <w:rFonts w:ascii="Times New Roman" w:hAnsi="Times New Roman"/>
          <w:b w:val="0"/>
          <w:bCs w:val="0"/>
          <w:sz w:val="22"/>
          <w:szCs w:val="22"/>
        </w:rPr>
      </w:pPr>
      <w:r w:rsidRPr="0052052F">
        <w:rPr>
          <w:rFonts w:ascii="Times New Roman" w:hAnsi="Times New Roman"/>
          <w:b w:val="0"/>
          <w:bCs w:val="0"/>
          <w:sz w:val="22"/>
          <w:szCs w:val="22"/>
        </w:rPr>
        <w:t>e1__NFSEG_Zonebudget_2.0.py</w:t>
      </w:r>
    </w:p>
    <w:p w:rsidRPr="0052052F" w:rsidR="0060456A" w:rsidP="00C26884" w:rsidRDefault="0060456A" w14:paraId="2499310E" w14:textId="6372BCC2">
      <w:pPr>
        <w:pStyle w:val="ListParagraph"/>
        <w:numPr>
          <w:ilvl w:val="0"/>
          <w:numId w:val="20"/>
        </w:numPr>
        <w:rPr>
          <w:rFonts w:ascii="Times New Roman" w:hAnsi="Times New Roman"/>
          <w:b w:val="0"/>
          <w:bCs w:val="0"/>
          <w:sz w:val="22"/>
          <w:szCs w:val="22"/>
        </w:rPr>
      </w:pPr>
      <w:r w:rsidRPr="0052052F">
        <w:rPr>
          <w:rFonts w:ascii="Times New Roman" w:hAnsi="Times New Roman"/>
          <w:b w:val="0"/>
          <w:bCs w:val="0"/>
          <w:sz w:val="22"/>
          <w:szCs w:val="22"/>
        </w:rPr>
        <w:t>e2__NFSEG_Zonebudget_Figures_2.0.py</w:t>
      </w:r>
    </w:p>
    <w:p w:rsidRPr="0052052F" w:rsidR="00A07ED1" w:rsidP="00C26884" w:rsidRDefault="00A07ED1" w14:paraId="08E207D7" w14:textId="77777777">
      <w:pPr>
        <w:pStyle w:val="ListParagraph"/>
        <w:numPr>
          <w:ilvl w:val="0"/>
          <w:numId w:val="20"/>
        </w:numPr>
        <w:rPr>
          <w:rFonts w:ascii="Times New Roman" w:hAnsi="Times New Roman"/>
          <w:b w:val="0"/>
          <w:bCs w:val="0"/>
          <w:sz w:val="22"/>
          <w:szCs w:val="22"/>
        </w:rPr>
      </w:pPr>
      <w:r w:rsidRPr="0052052F">
        <w:rPr>
          <w:rFonts w:ascii="Times New Roman" w:hAnsi="Times New Roman"/>
          <w:b w:val="0"/>
          <w:bCs w:val="0"/>
          <w:sz w:val="22"/>
          <w:szCs w:val="22"/>
        </w:rPr>
        <w:t>e2b__NFSEG_Zonebudget_Figures_full_2.0.py</w:t>
      </w:r>
    </w:p>
    <w:p w:rsidR="00DB03FC" w:rsidP="00F17275" w:rsidRDefault="00DB03FC" w14:paraId="6CE09E27" w14:textId="77777777">
      <w:pPr>
        <w:ind w:left="360"/>
        <w:rPr>
          <w:rFonts w:ascii="Times New Roman" w:hAnsi="Times New Roman"/>
          <w:szCs w:val="24"/>
        </w:rPr>
      </w:pPr>
    </w:p>
    <w:p w:rsidR="00DA335F" w:rsidRDefault="009F01A2" w14:paraId="6B04E02C" w14:textId="1202DD09">
      <w:pPr>
        <w:pStyle w:val="Heading2"/>
        <w:rPr>
          <w:szCs w:val="28"/>
        </w:rPr>
      </w:pPr>
      <w:bookmarkStart w:name="_Toc64221841" w:id="16"/>
      <w:r>
        <w:rPr>
          <w:szCs w:val="28"/>
        </w:rPr>
        <w:lastRenderedPageBreak/>
        <w:t>Recalibration Targets</w:t>
      </w:r>
      <w:bookmarkEnd w:id="16"/>
    </w:p>
    <w:p w:rsidRPr="001D782A" w:rsidR="001D782A" w:rsidP="00E77ABC" w:rsidRDefault="001D782A" w14:paraId="12E65EE4" w14:textId="77777777"/>
    <w:p w:rsidR="00BE1F1D" w:rsidP="00B011AF" w:rsidRDefault="00BE1F1D" w14:paraId="336CC0EA" w14:textId="6BFB8842">
      <w:pPr>
        <w:ind w:left="360"/>
        <w:rPr>
          <w:rFonts w:ascii="Times New Roman" w:hAnsi="Times New Roman"/>
          <w:szCs w:val="24"/>
        </w:rPr>
      </w:pPr>
      <w:r w:rsidRPr="6CD1D9D5">
        <w:rPr>
          <w:rFonts w:ascii="Times New Roman" w:hAnsi="Times New Roman"/>
          <w:szCs w:val="24"/>
        </w:rPr>
        <w:t xml:space="preserve">All calibration targets included in KHTM v1.0 were retained for this recalibration effort. Adjustments that were made to the weights of calibration targets to improve the ability to match lower water levels at Lake Brooklyn in KHTM v1.1 were retained for this recalibration effort. The reweighting approach included modifications to the weights of a small number of Lake Brooklyn water level targets to emphasize extreme observed levels, </w:t>
      </w:r>
      <w:proofErr w:type="gramStart"/>
      <w:r w:rsidRPr="6CD1D9D5">
        <w:rPr>
          <w:rFonts w:ascii="Times New Roman" w:hAnsi="Times New Roman"/>
          <w:szCs w:val="24"/>
        </w:rPr>
        <w:t>lows</w:t>
      </w:r>
      <w:proofErr w:type="gramEnd"/>
      <w:r w:rsidRPr="6CD1D9D5">
        <w:rPr>
          <w:rFonts w:ascii="Times New Roman" w:hAnsi="Times New Roman"/>
          <w:szCs w:val="24"/>
        </w:rPr>
        <w:t xml:space="preserve"> and highs, within the calibration period (Tetra Tech, 2019).</w:t>
      </w:r>
    </w:p>
    <w:p w:rsidR="00B011AF" w:rsidP="00B011AF" w:rsidRDefault="00B011AF" w14:paraId="0820E069" w14:textId="704DE0B4">
      <w:pPr>
        <w:ind w:left="360"/>
        <w:rPr>
          <w:rFonts w:ascii="Times New Roman" w:hAnsi="Times New Roman"/>
          <w:szCs w:val="24"/>
        </w:rPr>
      </w:pPr>
    </w:p>
    <w:p w:rsidR="0061646F" w:rsidP="005475B1" w:rsidRDefault="0061646F" w14:paraId="7AD4A01C" w14:textId="366E2190">
      <w:pPr>
        <w:ind w:left="360"/>
        <w:rPr>
          <w:rFonts w:ascii="Times New Roman" w:hAnsi="Times New Roman"/>
          <w:szCs w:val="24"/>
        </w:rPr>
      </w:pPr>
      <w:r w:rsidRPr="0CA4A3C3">
        <w:rPr>
          <w:rFonts w:ascii="Times New Roman" w:hAnsi="Times New Roman"/>
          <w:szCs w:val="24"/>
        </w:rPr>
        <w:t xml:space="preserve"> </w:t>
      </w: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490"/>
        <w:gridCol w:w="870"/>
      </w:tblGrid>
      <w:tr w:rsidR="0061646F" w:rsidTr="00E10B49" w14:paraId="62436C26" w14:textId="77777777">
        <w:trPr>
          <w:trHeight w:val="953"/>
          <w:jc w:val="center"/>
        </w:trPr>
        <w:tc>
          <w:tcPr>
            <w:tcW w:w="8815" w:type="dxa"/>
            <w:vAlign w:val="center"/>
          </w:tcPr>
          <w:p w:rsidR="0061646F" w:rsidP="005475B1" w:rsidRDefault="0061646F" w14:paraId="4A0F53B9" w14:textId="77777777">
            <w:pPr>
              <w:ind w:left="360"/>
              <w:rPr>
                <w:rFonts w:ascii="Times New Roman" w:hAnsi="Times New Roman" w:cs="Times New Roman"/>
                <w:szCs w:val="24"/>
              </w:rPr>
            </w:pPr>
            <m:oMathPara>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func>
                  <m:funcPr>
                    <m:ctrlPr>
                      <w:rPr>
                        <w:rFonts w:ascii="Cambria Math" w:hAnsi="Cambria Math" w:cs="Times New Roman"/>
                        <w:i/>
                        <w:szCs w:val="24"/>
                      </w:rPr>
                    </m:ctrlPr>
                  </m:funcPr>
                  <m:fName>
                    <m:r>
                      <w:rPr>
                        <w:rFonts w:ascii="Cambria Math" w:hAnsi="Cambria Math" w:cs="Times New Roman"/>
                        <w:szCs w:val="24"/>
                      </w:rPr>
                      <m:t>tanh</m:t>
                    </m:r>
                  </m:fName>
                  <m:e>
                    <m:r>
                      <w:rPr>
                        <w:rFonts w:ascii="Cambria Math" w:hAnsi="Cambria Math" w:cs="Times New Roman"/>
                        <w:szCs w:val="24"/>
                      </w:rPr>
                      <m:t>kx</m:t>
                    </m:r>
                  </m:e>
                </m:func>
              </m:oMath>
            </m:oMathPara>
          </w:p>
        </w:tc>
        <w:tc>
          <w:tcPr>
            <w:tcW w:w="535" w:type="dxa"/>
            <w:vAlign w:val="center"/>
          </w:tcPr>
          <w:p w:rsidR="0061646F" w:rsidP="005475B1" w:rsidRDefault="0061646F" w14:paraId="490BBC4B" w14:textId="63B2DEE2">
            <w:pPr>
              <w:ind w:left="360"/>
              <w:rPr>
                <w:rFonts w:ascii="Times New Roman" w:hAnsi="Times New Roman" w:cs="Times New Roman"/>
                <w:szCs w:val="24"/>
              </w:rPr>
            </w:pPr>
            <w:r w:rsidRPr="00426459">
              <w:rPr>
                <w:color w:val="000000" w:themeColor="text1"/>
              </w:rPr>
              <w:t>(</w:t>
            </w:r>
            <w:r w:rsidRPr="00426459">
              <w:rPr>
                <w:i/>
                <w:iCs/>
                <w:color w:val="000000" w:themeColor="text1"/>
              </w:rPr>
              <w:fldChar w:fldCharType="begin"/>
            </w:r>
            <w:r w:rsidRPr="00426459">
              <w:rPr>
                <w:color w:val="000000" w:themeColor="text1"/>
              </w:rPr>
              <w:instrText xml:space="preserve"> SEQ Equation \* ARABIC </w:instrText>
            </w:r>
            <w:r w:rsidRPr="00426459">
              <w:rPr>
                <w:i/>
                <w:iCs/>
                <w:color w:val="000000" w:themeColor="text1"/>
              </w:rPr>
              <w:fldChar w:fldCharType="separate"/>
            </w:r>
            <w:r w:rsidR="004677D0">
              <w:rPr>
                <w:noProof/>
                <w:color w:val="000000" w:themeColor="text1"/>
              </w:rPr>
              <w:t>1</w:t>
            </w:r>
            <w:r w:rsidRPr="00426459">
              <w:rPr>
                <w:i/>
                <w:iCs/>
                <w:color w:val="000000" w:themeColor="text1"/>
              </w:rPr>
              <w:fldChar w:fldCharType="end"/>
            </w:r>
            <w:r w:rsidRPr="00426459">
              <w:rPr>
                <w:color w:val="000000" w:themeColor="text1"/>
              </w:rPr>
              <w:t>)</w:t>
            </w:r>
          </w:p>
        </w:tc>
      </w:tr>
    </w:tbl>
    <w:p w:rsidR="00D20FF2" w:rsidRDefault="00D20FF2" w14:paraId="55808DFB" w14:textId="77777777">
      <w:pPr>
        <w:pStyle w:val="Heading1"/>
      </w:pPr>
    </w:p>
    <w:p w:rsidR="00D20FF2" w:rsidRDefault="00D20FF2" w14:paraId="391450D5" w14:textId="77777777">
      <w:pPr>
        <w:rPr>
          <w:rFonts w:ascii="Times New Roman Bold" w:hAnsi="Times New Roman Bold"/>
          <w:b/>
          <w:smallCaps/>
          <w:sz w:val="36"/>
          <w:szCs w:val="36"/>
        </w:rPr>
      </w:pPr>
      <w:r>
        <w:br w:type="page"/>
      </w:r>
    </w:p>
    <w:p w:rsidR="002F1F39" w:rsidRDefault="00E56E3C" w14:paraId="0AC66180" w14:textId="3FD3BD5C">
      <w:pPr>
        <w:pStyle w:val="Heading1"/>
      </w:pPr>
      <w:bookmarkStart w:name="_Toc64221842" w:id="17"/>
      <w:r>
        <w:lastRenderedPageBreak/>
        <w:t xml:space="preserve">Chapter 3. </w:t>
      </w:r>
      <w:r w:rsidRPr="00362739" w:rsidR="002F1F39">
        <w:t>Recalibration Results</w:t>
      </w:r>
      <w:bookmarkEnd w:id="17"/>
    </w:p>
    <w:p w:rsidRPr="003E22E6" w:rsidR="003E22E6" w:rsidP="00E77ABC" w:rsidRDefault="003E22E6" w14:paraId="18512F41" w14:textId="77777777"/>
    <w:p w:rsidR="00951FDD" w:rsidRDefault="00951FDD" w14:paraId="5A5CF76E" w14:textId="77777777">
      <w:pPr>
        <w:rPr>
          <w:rFonts w:ascii="Times New Roman Bold" w:hAnsi="Times New Roman Bold"/>
          <w:b/>
          <w:smallCaps/>
          <w:sz w:val="36"/>
          <w:szCs w:val="36"/>
        </w:rPr>
      </w:pPr>
      <w:r>
        <w:br w:type="page"/>
      </w:r>
    </w:p>
    <w:p w:rsidR="002F1F39" w:rsidRDefault="00E56E3C" w14:paraId="3A8D582B" w14:textId="363640B4">
      <w:pPr>
        <w:pStyle w:val="Heading1"/>
      </w:pPr>
      <w:bookmarkStart w:name="_Toc64221843" w:id="18"/>
      <w:r>
        <w:lastRenderedPageBreak/>
        <w:t xml:space="preserve">Chapter 4. </w:t>
      </w:r>
      <w:r w:rsidRPr="00D15319" w:rsidR="002F1F39">
        <w:t>Extended Long-Term (XLT) Simulation</w:t>
      </w:r>
      <w:bookmarkEnd w:id="18"/>
      <w:r w:rsidRPr="00D15319" w:rsidR="002F1F39">
        <w:t xml:space="preserve"> </w:t>
      </w:r>
    </w:p>
    <w:p w:rsidRPr="00AA43FD" w:rsidR="00AA43FD" w:rsidP="00E77ABC" w:rsidRDefault="00AA43FD" w14:paraId="62BF974C" w14:textId="77777777"/>
    <w:p w:rsidR="007D5CC0" w:rsidRDefault="007D5CC0" w14:paraId="1C084118" w14:textId="77777777">
      <w:pPr>
        <w:rPr>
          <w:rFonts w:ascii="Times New Roman Bold" w:hAnsi="Times New Roman Bold"/>
          <w:b/>
          <w:smallCaps/>
          <w:sz w:val="36"/>
          <w:szCs w:val="36"/>
        </w:rPr>
      </w:pPr>
      <w:r>
        <w:br w:type="page"/>
      </w:r>
    </w:p>
    <w:p w:rsidR="002F1F39" w:rsidRDefault="00056754" w14:paraId="46B0BE46" w14:textId="31621D3B">
      <w:pPr>
        <w:pStyle w:val="Heading1"/>
      </w:pPr>
      <w:bookmarkStart w:name="_Toc64221844" w:id="19"/>
      <w:r>
        <w:lastRenderedPageBreak/>
        <w:t xml:space="preserve">Chapter 5. </w:t>
      </w:r>
      <w:r w:rsidR="0041180B">
        <w:t>Conclu</w:t>
      </w:r>
      <w:r w:rsidR="005003A1">
        <w:t>sions</w:t>
      </w:r>
      <w:bookmarkEnd w:id="19"/>
    </w:p>
    <w:p w:rsidRPr="003E22E6" w:rsidR="003E22E6" w:rsidP="00E77ABC" w:rsidRDefault="003E22E6" w14:paraId="5CEC5548" w14:textId="77777777"/>
    <w:p w:rsidR="002F1F39" w:rsidP="008C2847" w:rsidRDefault="002F1F39" w14:paraId="05806A29" w14:textId="77777777">
      <w:pPr>
        <w:pStyle w:val="NoSpacing"/>
        <w:ind w:left="360"/>
        <w:rPr>
          <w:rFonts w:ascii="Times New Roman" w:hAnsi="Times New Roman" w:cs="Times New Roman"/>
          <w:sz w:val="24"/>
          <w:szCs w:val="24"/>
        </w:rPr>
      </w:pPr>
      <w:r w:rsidRPr="4F44C00C">
        <w:rPr>
          <w:rFonts w:ascii="Times New Roman" w:hAnsi="Times New Roman" w:cs="Times New Roman"/>
          <w:sz w:val="24"/>
          <w:szCs w:val="24"/>
        </w:rPr>
        <w:t>To evaluate KHTM v2.0 model prediction performance, model results were compared to available estimates, pre-defined metric goals (</w:t>
      </w:r>
      <w:r w:rsidRPr="4F44C00C">
        <w:rPr>
          <w:rFonts w:ascii="Times New Roman" w:hAnsi="Times New Roman" w:cs="Times New Roman"/>
          <w:b/>
          <w:bCs/>
          <w:sz w:val="24"/>
          <w:szCs w:val="24"/>
        </w:rPr>
        <w:t>Table 1</w:t>
      </w:r>
      <w:r w:rsidRPr="4F44C00C">
        <w:rPr>
          <w:rFonts w:ascii="Times New Roman" w:hAnsi="Times New Roman" w:cs="Times New Roman"/>
          <w:sz w:val="24"/>
          <w:szCs w:val="24"/>
        </w:rPr>
        <w:t xml:space="preserve">), and available hydrogeologic information. In addition, to determine if the goals of the recalibration effort were achieved, KHTM v2.0 results were compared to those reported for KHTM v1.0 and v1.1. </w:t>
      </w:r>
    </w:p>
    <w:p w:rsidR="002F1F39" w:rsidP="002F1F39" w:rsidRDefault="002F1F39" w14:paraId="2A755B7F" w14:textId="77777777">
      <w:pPr>
        <w:pStyle w:val="NoSpacing"/>
      </w:pPr>
    </w:p>
    <w:p w:rsidR="00FC6061" w:rsidP="00FC6061" w:rsidRDefault="00FC6061" w14:paraId="7EADEA59" w14:textId="4AD06081">
      <w:pPr>
        <w:pStyle w:val="Heading2"/>
        <w:contextualSpacing/>
        <w:jc w:val="both"/>
      </w:pPr>
      <w:bookmarkStart w:name="_Toc64221845" w:id="20"/>
      <w:r>
        <w:t>Evaluation of KTHM</w:t>
      </w:r>
      <w:r w:rsidR="00262D40">
        <w:t xml:space="preserve"> v2.0 Model</w:t>
      </w:r>
      <w:r w:rsidR="00F575F0">
        <w:t xml:space="preserve"> Prediction Performance</w:t>
      </w:r>
      <w:bookmarkEnd w:id="20"/>
    </w:p>
    <w:p w:rsidRPr="004D0F7C" w:rsidR="004D0F7C" w:rsidP="00E77ABC" w:rsidRDefault="004D0F7C" w14:paraId="37132495" w14:textId="77777777"/>
    <w:p w:rsidR="002F1F39" w:rsidRDefault="00056754" w14:paraId="6737EDE8" w14:textId="3675D3DA">
      <w:pPr>
        <w:pStyle w:val="Heading1"/>
      </w:pPr>
      <w:bookmarkStart w:name="_Toc64221846" w:id="21"/>
      <w:r>
        <w:t xml:space="preserve">Chapter 6. </w:t>
      </w:r>
      <w:r w:rsidRPr="00D15319" w:rsidR="002F1F39">
        <w:t>Conclusions</w:t>
      </w:r>
      <w:r w:rsidR="00E27C3A">
        <w:t xml:space="preserve"> and </w:t>
      </w:r>
      <w:r w:rsidR="0041180B">
        <w:t>Recommendation</w:t>
      </w:r>
      <w:r w:rsidR="00D83CBE">
        <w:t>s</w:t>
      </w:r>
      <w:bookmarkEnd w:id="21"/>
    </w:p>
    <w:p w:rsidRPr="004D0F7C" w:rsidR="004D0F7C" w:rsidP="00E77ABC" w:rsidRDefault="004D0F7C" w14:paraId="0BEC1F6F" w14:textId="77777777"/>
    <w:p w:rsidR="00EC2CA8" w:rsidP="00491FD7" w:rsidRDefault="001860B2" w14:paraId="4A41DA93" w14:textId="5442A8CE">
      <w:pPr>
        <w:spacing w:before="168" w:beforeLines="70" w:after="120"/>
        <w:ind w:left="360"/>
        <w:contextualSpacing/>
        <w:rPr>
          <w:rFonts w:ascii="Times New Roman" w:hAnsi="Times New Roman"/>
          <w:szCs w:val="24"/>
        </w:rPr>
      </w:pPr>
      <w:r>
        <w:rPr>
          <w:rFonts w:ascii="Times New Roman" w:hAnsi="Times New Roman"/>
          <w:szCs w:val="24"/>
        </w:rPr>
        <w:t>…</w:t>
      </w:r>
    </w:p>
    <w:p w:rsidR="00EC2CA8" w:rsidRDefault="00EC2CA8" w14:paraId="55E7B972" w14:textId="77777777">
      <w:pPr>
        <w:rPr>
          <w:rFonts w:ascii="Times New Roman" w:hAnsi="Times New Roman"/>
          <w:szCs w:val="24"/>
        </w:rPr>
      </w:pPr>
      <w:r>
        <w:rPr>
          <w:rFonts w:ascii="Times New Roman" w:hAnsi="Times New Roman"/>
          <w:szCs w:val="24"/>
        </w:rPr>
        <w:br w:type="page"/>
      </w:r>
    </w:p>
    <w:p w:rsidR="002F1F39" w:rsidP="00E56E3C" w:rsidRDefault="00056754" w14:paraId="5B6B11F7" w14:textId="352A1FB9">
      <w:pPr>
        <w:pStyle w:val="Heading1"/>
      </w:pPr>
      <w:bookmarkStart w:name="_Toc64221847" w:id="22"/>
      <w:r>
        <w:lastRenderedPageBreak/>
        <w:t>Literature Cited</w:t>
      </w:r>
      <w:bookmarkEnd w:id="22"/>
    </w:p>
    <w:p w:rsidRPr="00546B43" w:rsidR="002F1F39" w:rsidP="002F1F39" w:rsidRDefault="002F1F39" w14:paraId="359D2565" w14:textId="71C218F0">
      <w:pPr>
        <w:spacing w:after="120"/>
        <w:ind w:left="360" w:hanging="360"/>
        <w:jc w:val="both"/>
        <w:rPr>
          <w:rFonts w:ascii="Times New Roman" w:hAnsi="Times New Roman"/>
          <w:szCs w:val="24"/>
        </w:rPr>
      </w:pPr>
      <w:r w:rsidRPr="0067610A">
        <w:rPr>
          <w:rStyle w:val="IntenseReference"/>
        </w:rPr>
        <w:t xml:space="preserve">Doherty, J, 2016. PEST: Model-Independent Parameter Estimation User Manual, 6th Edition, Watermark Numerical </w:t>
      </w:r>
      <w:r w:rsidRPr="00546B43">
        <w:rPr>
          <w:rStyle w:val="IntenseReference"/>
        </w:rPr>
        <w:t>Computing</w:t>
      </w:r>
      <w:r w:rsidRPr="00546B43">
        <w:rPr>
          <w:rFonts w:ascii="Times New Roman" w:hAnsi="Times New Roman"/>
          <w:szCs w:val="24"/>
        </w:rPr>
        <w:t>, 390 p.</w:t>
      </w:r>
    </w:p>
    <w:p w:rsidRPr="0067610A" w:rsidR="002F1F39" w:rsidP="002F1F39" w:rsidRDefault="002F1F39" w14:paraId="68B06669" w14:textId="77777777">
      <w:pPr>
        <w:spacing w:after="120"/>
        <w:ind w:left="360" w:hanging="360"/>
        <w:jc w:val="both"/>
        <w:rPr>
          <w:rStyle w:val="IntenseReference"/>
        </w:rPr>
      </w:pPr>
      <w:r w:rsidRPr="0067610A">
        <w:rPr>
          <w:rStyle w:val="IntenseReference"/>
        </w:rPr>
        <w:t xml:space="preserve">Subsurface Detection Investigations, </w:t>
      </w:r>
      <w:proofErr w:type="gramStart"/>
      <w:r w:rsidRPr="0067610A">
        <w:rPr>
          <w:rStyle w:val="IntenseReference"/>
        </w:rPr>
        <w:t>Inc.</w:t>
      </w:r>
      <w:r>
        <w:rPr>
          <w:rStyle w:val="IntenseReference"/>
        </w:rPr>
        <w:t>(</w:t>
      </w:r>
      <w:proofErr w:type="gramEnd"/>
      <w:r>
        <w:rPr>
          <w:rStyle w:val="IntenseReference"/>
        </w:rPr>
        <w:t>SDI)</w:t>
      </w:r>
      <w:r w:rsidRPr="0067610A">
        <w:rPr>
          <w:rStyle w:val="IntenseReference"/>
        </w:rPr>
        <w:t>, 1992. High Resolution Seismic Reflection Profiling in Selected Lakes in the St. Johns River Water Management District, Special publication SJ92-SP13. Final report prepared for St. Johns Water Management District.</w:t>
      </w:r>
    </w:p>
    <w:p w:rsidRPr="0067610A" w:rsidR="002F1F39" w:rsidP="002F1F39" w:rsidRDefault="002F1F39" w14:paraId="5255B85D" w14:textId="77777777">
      <w:pPr>
        <w:spacing w:after="120"/>
        <w:ind w:left="360" w:hanging="360"/>
        <w:jc w:val="both"/>
        <w:rPr>
          <w:rStyle w:val="IntenseReference"/>
        </w:rPr>
      </w:pPr>
      <w:r w:rsidRPr="0067610A">
        <w:rPr>
          <w:rStyle w:val="IntenseReference"/>
        </w:rPr>
        <w:t>Tetra Tech, Inc., 2017. Keystone Heights Transient Groundwater Flow Modeling for Evaluation of Minimum Flows and Levels. Final report prepared in conjunction with Jones Edmunds &amp; Associates, Inc. for St. Johns Water Management District.</w:t>
      </w:r>
    </w:p>
    <w:p w:rsidRPr="0067610A" w:rsidR="002F1F39" w:rsidP="002F1F39" w:rsidRDefault="002F1F39" w14:paraId="3D8EA90B" w14:textId="77777777">
      <w:pPr>
        <w:spacing w:after="120"/>
        <w:ind w:left="360" w:hanging="360"/>
        <w:jc w:val="both"/>
        <w:rPr>
          <w:rStyle w:val="IntenseReference"/>
        </w:rPr>
      </w:pPr>
      <w:r w:rsidRPr="0067610A">
        <w:rPr>
          <w:rStyle w:val="IntenseReference"/>
        </w:rPr>
        <w:t>Tetra Tech, Inc., 2019. Keystone Heights Transient Groundwater Model Updates (Final). Technical memorandum prepared in conjunction with Jones Edmunds &amp; Associates, Inc. for St. Johns Water Management District.</w:t>
      </w:r>
    </w:p>
    <w:p w:rsidR="00DA335F" w:rsidRDefault="00DA335F" w14:paraId="05F26513" w14:textId="0F511677">
      <w:pPr>
        <w:rPr>
          <w:rFonts w:ascii="Times New Roman" w:hAnsi="Times New Roman"/>
          <w:spacing w:val="-2"/>
        </w:rPr>
      </w:pPr>
    </w:p>
    <w:p w:rsidRPr="00FC62FD" w:rsidR="009B6C4E" w:rsidP="00EC2CA8" w:rsidRDefault="009B6C4E" w14:paraId="018E35D0" w14:textId="77777777">
      <w:pPr>
        <w:tabs>
          <w:tab w:val="left" w:pos="-720"/>
        </w:tabs>
        <w:suppressAutoHyphens/>
        <w:rPr>
          <w:rFonts w:ascii="Times New Roman" w:hAnsi="Times New Roman"/>
          <w:spacing w:val="-2"/>
        </w:rPr>
        <w:sectPr w:rsidRPr="00FC62FD" w:rsidR="009B6C4E" w:rsidSect="005F6AB9">
          <w:headerReference w:type="default" r:id="rId27"/>
          <w:headerReference w:type="first" r:id="rId28"/>
          <w:type w:val="nextColumn"/>
          <w:pgSz w:w="12240" w:h="15840" w:orient="portrait" w:code="1"/>
          <w:pgMar w:top="1800" w:right="1440" w:bottom="1080" w:left="1440" w:header="1080" w:footer="1080" w:gutter="0"/>
          <w:cols w:space="720"/>
          <w:docGrid w:linePitch="326"/>
        </w:sectPr>
      </w:pPr>
    </w:p>
    <w:p w:rsidR="00DA335F" w:rsidP="00EC2CA8" w:rsidRDefault="00506446" w14:paraId="09657A17" w14:textId="62613AEE">
      <w:pPr>
        <w:pStyle w:val="Heading1"/>
      </w:pPr>
      <w:bookmarkStart w:name="_Toc323822725" w:id="23"/>
      <w:bookmarkStart w:name="_Toc64221848" w:id="24"/>
      <w:r>
        <w:lastRenderedPageBreak/>
        <w:t>Appendix A—</w:t>
      </w:r>
      <w:bookmarkEnd w:id="23"/>
      <w:r w:rsidR="00BA64DD">
        <w:t>Extension of the Keystone Heights Long-Term Simulation Model</w:t>
      </w:r>
      <w:bookmarkEnd w:id="24"/>
    </w:p>
    <w:p w:rsidR="00D83459" w:rsidP="00984AA0" w:rsidRDefault="00D83459" w14:paraId="15097E5A" w14:textId="436A504B">
      <w:pPr>
        <w:tabs>
          <w:tab w:val="left" w:pos="-720"/>
        </w:tabs>
        <w:suppressAutoHyphens/>
        <w:rPr>
          <w:rFonts w:ascii="Times New Roman" w:hAnsi="Times New Roman"/>
        </w:rPr>
      </w:pPr>
    </w:p>
    <w:p w:rsidRPr="00610A99" w:rsidR="00BA64DD" w:rsidP="00BA64DD" w:rsidRDefault="00BA64DD" w14:paraId="28DEF435" w14:textId="77777777">
      <w:pPr>
        <w:pStyle w:val="Heading2"/>
        <w:spacing w:before="168" w:beforeLines="70" w:after="120"/>
        <w:ind w:left="0"/>
        <w:contextualSpacing/>
        <w:jc w:val="both"/>
      </w:pPr>
      <w:bookmarkStart w:name="_Hlk34913115" w:id="25"/>
      <w:bookmarkStart w:name="_Toc49765638" w:id="26"/>
      <w:bookmarkStart w:name="_Toc64221849" w:id="27"/>
      <w:bookmarkEnd w:id="25"/>
      <w:r w:rsidRPr="00610A99">
        <w:t>Introduction</w:t>
      </w:r>
      <w:bookmarkEnd w:id="26"/>
      <w:bookmarkEnd w:id="27"/>
    </w:p>
    <w:p w:rsidR="00BA64DD" w:rsidP="00BA64DD" w:rsidRDefault="00BA64DD" w14:paraId="4503D32C" w14:textId="77777777">
      <w:pPr>
        <w:pStyle w:val="Heading2"/>
        <w:spacing w:before="168" w:beforeLines="70" w:after="120"/>
        <w:ind w:left="0"/>
        <w:contextualSpacing/>
        <w:jc w:val="both"/>
      </w:pPr>
      <w:bookmarkStart w:name="_Toc49765649" w:id="28"/>
      <w:bookmarkStart w:name="_Toc64221850" w:id="29"/>
      <w:r w:rsidRPr="002A0F23">
        <w:t>Conclusion</w:t>
      </w:r>
      <w:bookmarkEnd w:id="28"/>
      <w:bookmarkEnd w:id="29"/>
    </w:p>
    <w:p w:rsidR="00BA64DD" w:rsidP="00BA64DD" w:rsidRDefault="00BA64DD" w14:paraId="3EC92197" w14:textId="77777777">
      <w:pPr>
        <w:rPr>
          <w:rFonts w:ascii="Times New Roman" w:hAnsi="Times New Roman"/>
          <w:szCs w:val="24"/>
        </w:rPr>
      </w:pPr>
      <w:r w:rsidRPr="006B3212">
        <w:rPr>
          <w:rFonts w:ascii="Times New Roman" w:hAnsi="Times New Roman"/>
          <w:szCs w:val="24"/>
        </w:rPr>
        <w:t xml:space="preserve">The District performed an update to the MODFLOW input files and additional </w:t>
      </w:r>
      <w:r>
        <w:rPr>
          <w:rFonts w:ascii="Times New Roman" w:hAnsi="Times New Roman"/>
          <w:szCs w:val="24"/>
        </w:rPr>
        <w:t xml:space="preserve">files </w:t>
      </w:r>
      <w:r w:rsidRPr="006B3212">
        <w:rPr>
          <w:rFonts w:ascii="Times New Roman" w:hAnsi="Times New Roman"/>
          <w:szCs w:val="24"/>
        </w:rPr>
        <w:t xml:space="preserve">required to </w:t>
      </w:r>
      <w:r>
        <w:rPr>
          <w:rFonts w:ascii="Times New Roman" w:hAnsi="Times New Roman"/>
          <w:szCs w:val="24"/>
        </w:rPr>
        <w:t xml:space="preserve">extend and </w:t>
      </w:r>
      <w:r w:rsidRPr="006B3212">
        <w:rPr>
          <w:rFonts w:ascii="Times New Roman" w:hAnsi="Times New Roman"/>
          <w:szCs w:val="24"/>
        </w:rPr>
        <w:t xml:space="preserve">run the existing KHTM long-term simulation </w:t>
      </w:r>
      <w:r>
        <w:rPr>
          <w:rFonts w:ascii="Times New Roman" w:hAnsi="Times New Roman"/>
          <w:szCs w:val="24"/>
        </w:rPr>
        <w:t>out to the end of</w:t>
      </w:r>
      <w:r w:rsidRPr="006B3212">
        <w:rPr>
          <w:rFonts w:ascii="Times New Roman" w:hAnsi="Times New Roman"/>
          <w:szCs w:val="24"/>
        </w:rPr>
        <w:t xml:space="preserve"> December 2018. In updating all required files, the District followed the methodology established in previous documentation of the KHTM development (Tetra Tech, 2017) and as described by Tetra Tech in a </w:t>
      </w:r>
      <w:r>
        <w:rPr>
          <w:rFonts w:ascii="Times New Roman" w:hAnsi="Times New Roman"/>
          <w:szCs w:val="24"/>
        </w:rPr>
        <w:t xml:space="preserve">technical </w:t>
      </w:r>
      <w:r w:rsidRPr="006B3212">
        <w:rPr>
          <w:rFonts w:ascii="Times New Roman" w:hAnsi="Times New Roman"/>
          <w:szCs w:val="24"/>
        </w:rPr>
        <w:t>memo</w:t>
      </w:r>
      <w:r>
        <w:rPr>
          <w:rFonts w:ascii="Times New Roman" w:hAnsi="Times New Roman"/>
          <w:szCs w:val="24"/>
        </w:rPr>
        <w:t>randum</w:t>
      </w:r>
      <w:r w:rsidRPr="006B3212">
        <w:rPr>
          <w:rFonts w:ascii="Times New Roman" w:hAnsi="Times New Roman"/>
          <w:szCs w:val="24"/>
        </w:rPr>
        <w:t xml:space="preserve"> delivered to the District (Tetra Tech, 2019).</w:t>
      </w:r>
    </w:p>
    <w:p w:rsidR="00BA64DD" w:rsidP="00BA64DD" w:rsidRDefault="00BA64DD" w14:paraId="451A7931" w14:textId="77777777">
      <w:pPr>
        <w:pStyle w:val="Heading2"/>
        <w:spacing w:before="168" w:beforeLines="70" w:after="120"/>
        <w:ind w:left="0"/>
        <w:contextualSpacing/>
        <w:jc w:val="both"/>
      </w:pPr>
      <w:bookmarkStart w:name="_Toc49765650" w:id="30"/>
      <w:bookmarkStart w:name="_Toc64221851" w:id="31"/>
      <w:r w:rsidRPr="002A0F23">
        <w:t>References</w:t>
      </w:r>
      <w:bookmarkEnd w:id="30"/>
      <w:bookmarkEnd w:id="31"/>
    </w:p>
    <w:p w:rsidR="00BA64DD" w:rsidP="00BA64DD" w:rsidRDefault="00BA64DD" w14:paraId="23A836C0" w14:textId="77777777">
      <w:pPr>
        <w:spacing w:after="120"/>
        <w:ind w:left="360" w:hanging="360"/>
        <w:jc w:val="both"/>
        <w:rPr>
          <w:rStyle w:val="IntenseReference"/>
        </w:rPr>
      </w:pPr>
      <w:r>
        <w:rPr>
          <w:rStyle w:val="IntenseReference"/>
        </w:rPr>
        <w:t>Tetra Tech, Inc.</w:t>
      </w:r>
      <w:r w:rsidRPr="005C1485">
        <w:rPr>
          <w:rStyle w:val="IntenseReference"/>
        </w:rPr>
        <w:t>, 201</w:t>
      </w:r>
      <w:r>
        <w:rPr>
          <w:rStyle w:val="IntenseReference"/>
        </w:rPr>
        <w:t>7</w:t>
      </w:r>
      <w:r w:rsidRPr="005C1485">
        <w:rPr>
          <w:rStyle w:val="IntenseReference"/>
        </w:rPr>
        <w:t xml:space="preserve">. </w:t>
      </w:r>
      <w:r>
        <w:rPr>
          <w:rStyle w:val="IntenseReference"/>
          <w:i/>
        </w:rPr>
        <w:t>Keystone Heights Transient Groundwater Flow Modeling for Evaluation of Minimum Flows and Levels.</w:t>
      </w:r>
      <w:r w:rsidRPr="005C1485">
        <w:rPr>
          <w:rStyle w:val="IntenseReference"/>
        </w:rPr>
        <w:t xml:space="preserve"> </w:t>
      </w:r>
      <w:r>
        <w:rPr>
          <w:rStyle w:val="IntenseReference"/>
        </w:rPr>
        <w:t>Final report</w:t>
      </w:r>
      <w:r w:rsidRPr="005C1485">
        <w:rPr>
          <w:rStyle w:val="IntenseReference"/>
        </w:rPr>
        <w:t xml:space="preserve"> prepared in conjunction with </w:t>
      </w:r>
      <w:r>
        <w:rPr>
          <w:rStyle w:val="IntenseReference"/>
        </w:rPr>
        <w:t>Jones Edmunds &amp; Associates, Inc.</w:t>
      </w:r>
      <w:r w:rsidRPr="005C1485">
        <w:rPr>
          <w:rStyle w:val="IntenseReference"/>
        </w:rPr>
        <w:t xml:space="preserve"> for St. Johns Water Management District.</w:t>
      </w:r>
      <w:r>
        <w:rPr>
          <w:rStyle w:val="IntenseReference"/>
        </w:rPr>
        <w:t xml:space="preserve"> September.</w:t>
      </w:r>
      <w:r w:rsidRPr="005C1485">
        <w:rPr>
          <w:rStyle w:val="IntenseReference"/>
        </w:rPr>
        <w:t xml:space="preserve"> </w:t>
      </w:r>
    </w:p>
    <w:p w:rsidRPr="00B340A8" w:rsidR="00BA64DD" w:rsidP="00BA64DD" w:rsidRDefault="00BA64DD" w14:paraId="07493773" w14:textId="77777777">
      <w:pPr>
        <w:spacing w:after="120"/>
        <w:ind w:left="360" w:hanging="360"/>
        <w:jc w:val="both"/>
        <w:rPr>
          <w:rFonts w:ascii="Times New Roman" w:hAnsi="Times New Roman"/>
          <w:szCs w:val="24"/>
        </w:rPr>
      </w:pPr>
      <w:r>
        <w:rPr>
          <w:rStyle w:val="IntenseReference"/>
        </w:rPr>
        <w:t>Tetra Tech, Inc.</w:t>
      </w:r>
      <w:r w:rsidRPr="005C1485">
        <w:rPr>
          <w:rStyle w:val="IntenseReference"/>
        </w:rPr>
        <w:t>, 201</w:t>
      </w:r>
      <w:r>
        <w:rPr>
          <w:rStyle w:val="IntenseReference"/>
        </w:rPr>
        <w:t>9</w:t>
      </w:r>
      <w:r w:rsidRPr="005C1485">
        <w:rPr>
          <w:rStyle w:val="IntenseReference"/>
        </w:rPr>
        <w:t xml:space="preserve">. </w:t>
      </w:r>
      <w:r>
        <w:rPr>
          <w:rStyle w:val="IntenseReference"/>
          <w:i/>
        </w:rPr>
        <w:t>Keystone Heights Long-Term Simulation Input Update Summary (Final).</w:t>
      </w:r>
      <w:r w:rsidRPr="005C1485">
        <w:rPr>
          <w:rStyle w:val="IntenseReference"/>
        </w:rPr>
        <w:t xml:space="preserve"> </w:t>
      </w:r>
      <w:r>
        <w:rPr>
          <w:rStyle w:val="IntenseReference"/>
        </w:rPr>
        <w:t>Technical memorandum</w:t>
      </w:r>
      <w:r w:rsidRPr="005C1485">
        <w:rPr>
          <w:rStyle w:val="IntenseReference"/>
        </w:rPr>
        <w:t xml:space="preserve"> prepared in conjunction with </w:t>
      </w:r>
      <w:r>
        <w:rPr>
          <w:rStyle w:val="IntenseReference"/>
        </w:rPr>
        <w:t>Jones Edmunds &amp; Associates, Inc.</w:t>
      </w:r>
      <w:r w:rsidRPr="005C1485">
        <w:rPr>
          <w:rStyle w:val="IntenseReference"/>
        </w:rPr>
        <w:t xml:space="preserve"> for St. Johns Water Management District.</w:t>
      </w:r>
      <w:r>
        <w:rPr>
          <w:rStyle w:val="IntenseReference"/>
        </w:rPr>
        <w:t xml:space="preserve"> October.</w:t>
      </w:r>
      <w:r w:rsidRPr="005C1485">
        <w:rPr>
          <w:rStyle w:val="IntenseReference"/>
        </w:rPr>
        <w:t xml:space="preserve"> </w:t>
      </w:r>
    </w:p>
    <w:p w:rsidR="00FA7EF8" w:rsidP="00FA7EF8" w:rsidRDefault="00FA7EF8" w14:paraId="719394FF" w14:textId="5FBDE066">
      <w:pPr>
        <w:pStyle w:val="Heading1"/>
      </w:pPr>
      <w:r>
        <w:rPr>
          <w:rFonts w:ascii="Times New Roman" w:hAnsi="Times New Roman"/>
        </w:rPr>
        <w:br w:type="page"/>
      </w:r>
      <w:bookmarkStart w:name="_Toc64221852" w:id="32"/>
      <w:r>
        <w:lastRenderedPageBreak/>
        <w:t>Appendix B—Annual Lake Water Budget Tables in Cubic Feet Per Day (</w:t>
      </w:r>
      <w:proofErr w:type="spellStart"/>
      <w:r w:rsidR="00770E02">
        <w:t>cfd</w:t>
      </w:r>
      <w:proofErr w:type="spellEnd"/>
      <w:r w:rsidR="00770E02">
        <w:t>) (1957-2018)</w:t>
      </w:r>
      <w:bookmarkEnd w:id="32"/>
    </w:p>
    <w:p w:rsidR="00FA7EF8" w:rsidRDefault="00FA7EF8" w14:paraId="7DC05E8C" w14:textId="45C7FE10">
      <w:pPr>
        <w:rPr>
          <w:rFonts w:ascii="Times New Roman" w:hAnsi="Times New Roman"/>
        </w:rPr>
      </w:pPr>
    </w:p>
    <w:p w:rsidRPr="00F86311" w:rsidR="00FA7EF8" w:rsidP="00FA7EF8" w:rsidRDefault="00FA7EF8" w14:paraId="5EDE8756" w14:textId="6E01F0E2">
      <w:pPr>
        <w:keepNext/>
        <w:rPr>
          <w:rFonts w:ascii="Times New Roman" w:hAnsi="Times New Roman"/>
        </w:rPr>
      </w:pPr>
      <w:bookmarkStart w:name="_Toc51743473" w:id="33"/>
      <w:bookmarkStart w:name="_Toc51756712" w:id="34"/>
      <w:bookmarkStart w:name="_Toc64221855" w:id="35"/>
      <w:r>
        <w:rPr>
          <w:rFonts w:ascii="Times New Roman" w:hAnsi="Times New Roman"/>
          <w:b/>
          <w:bCs/>
        </w:rPr>
        <w:t>Table B-</w:t>
      </w:r>
      <w:r w:rsidRPr="00F86311">
        <w:rPr>
          <w:rFonts w:ascii="Times New Roman" w:hAnsi="Times New Roman"/>
          <w:b/>
          <w:bCs/>
        </w:rPr>
        <w:fldChar w:fldCharType="begin"/>
      </w:r>
      <w:r w:rsidRPr="00F86311">
        <w:rPr>
          <w:rFonts w:ascii="Times New Roman" w:hAnsi="Times New Roman"/>
          <w:b/>
          <w:bCs/>
        </w:rPr>
        <w:instrText xml:space="preserve"> SEQ Table \* ARABIC </w:instrText>
      </w:r>
      <w:r w:rsidRPr="00F86311">
        <w:rPr>
          <w:rFonts w:ascii="Times New Roman" w:hAnsi="Times New Roman"/>
          <w:b/>
          <w:bCs/>
        </w:rPr>
        <w:fldChar w:fldCharType="separate"/>
      </w:r>
      <w:r w:rsidR="004677D0">
        <w:rPr>
          <w:rFonts w:ascii="Times New Roman" w:hAnsi="Times New Roman"/>
          <w:b/>
          <w:bCs/>
          <w:noProof/>
        </w:rPr>
        <w:t>2</w:t>
      </w:r>
      <w:r w:rsidRPr="00F86311">
        <w:rPr>
          <w:rFonts w:ascii="Times New Roman" w:hAnsi="Times New Roman"/>
          <w:b/>
          <w:bCs/>
        </w:rPr>
        <w:fldChar w:fldCharType="end"/>
      </w:r>
      <w:r w:rsidRPr="00F86311">
        <w:rPr>
          <w:rFonts w:ascii="Times New Roman" w:hAnsi="Times New Roman"/>
        </w:rPr>
        <w:t xml:space="preserve">. Lake Lowry annual water budget. All rates are in units of </w:t>
      </w:r>
      <w:r>
        <w:rPr>
          <w:rFonts w:ascii="Times New Roman" w:hAnsi="Times New Roman"/>
        </w:rPr>
        <w:t>cubic feet per day</w:t>
      </w:r>
      <w:r w:rsidRPr="00F86311">
        <w:rPr>
          <w:rFonts w:ascii="Times New Roman" w:hAnsi="Times New Roman"/>
        </w:rPr>
        <w:t xml:space="preserve"> and 1957 results reflect July - December only.</w:t>
      </w:r>
      <w:bookmarkEnd w:id="33"/>
      <w:bookmarkEnd w:id="34"/>
      <w:bookmarkEnd w:id="35"/>
    </w:p>
    <w:tbl>
      <w:tblPr>
        <w:tblStyle w:val="TableGrid"/>
        <w:tblW w:w="0" w:type="auto"/>
        <w:tblLook w:val="04A0" w:firstRow="1" w:lastRow="0" w:firstColumn="1" w:lastColumn="0" w:noHBand="0" w:noVBand="1"/>
      </w:tblPr>
      <w:tblGrid>
        <w:gridCol w:w="795"/>
        <w:gridCol w:w="1078"/>
        <w:gridCol w:w="1760"/>
        <w:gridCol w:w="1598"/>
        <w:gridCol w:w="1372"/>
        <w:gridCol w:w="1461"/>
        <w:gridCol w:w="1291"/>
      </w:tblGrid>
      <w:tr w:rsidRPr="0007741E" w:rsidR="00FA7EF8" w:rsidTr="00FA7EF8" w14:paraId="685C7FDC" w14:textId="77777777">
        <w:trPr>
          <w:trHeight w:val="315"/>
          <w:tblHeader/>
        </w:trPr>
        <w:tc>
          <w:tcPr>
            <w:tcW w:w="0" w:type="auto"/>
            <w:tcBorders>
              <w:top w:val="nil"/>
              <w:left w:val="nil"/>
              <w:bottom w:val="single" w:color="auto" w:sz="4" w:space="0"/>
              <w:right w:val="single" w:color="auto" w:sz="4" w:space="0"/>
            </w:tcBorders>
            <w:noWrap/>
            <w:hideMark/>
          </w:tcPr>
          <w:p w:rsidRPr="0007741E" w:rsidR="00FA7EF8" w:rsidP="00FA7EF8" w:rsidRDefault="00FA7EF8" w14:paraId="19FAC982" w14:textId="77777777">
            <w:pPr>
              <w:rPr>
                <w:rFonts w:ascii="Times New Roman" w:hAnsi="Times New Roman" w:eastAsia="Times New Roman" w:cs="Times New Roman"/>
                <w:szCs w:val="24"/>
              </w:rPr>
            </w:pPr>
          </w:p>
        </w:tc>
        <w:tc>
          <w:tcPr>
            <w:tcW w:w="0" w:type="auto"/>
            <w:gridSpan w:val="3"/>
            <w:tcBorders>
              <w:left w:val="single" w:color="auto" w:sz="4" w:space="0"/>
            </w:tcBorders>
            <w:noWrap/>
            <w:hideMark/>
          </w:tcPr>
          <w:p w:rsidRPr="0007741E" w:rsidR="00FA7EF8" w:rsidP="00FA7EF8" w:rsidRDefault="00FA7EF8" w14:paraId="45113CD8" w14:textId="77777777">
            <w:pPr>
              <w:jc w:val="center"/>
              <w:rPr>
                <w:rFonts w:ascii="Arial" w:hAnsi="Arial" w:eastAsia="Times New Roman" w:cs="Arial"/>
                <w:b/>
                <w:bCs/>
                <w:color w:val="000000"/>
                <w:sz w:val="20"/>
                <w:szCs w:val="20"/>
              </w:rPr>
            </w:pPr>
            <w:r w:rsidRPr="0007741E">
              <w:rPr>
                <w:rFonts w:ascii="Arial" w:hAnsi="Arial" w:eastAsia="Times New Roman" w:cs="Arial"/>
                <w:b/>
                <w:bCs/>
                <w:color w:val="000000"/>
                <w:sz w:val="20"/>
                <w:szCs w:val="20"/>
              </w:rPr>
              <w:t>INFLOW</w:t>
            </w:r>
          </w:p>
        </w:tc>
        <w:tc>
          <w:tcPr>
            <w:tcW w:w="0" w:type="auto"/>
            <w:gridSpan w:val="3"/>
            <w:noWrap/>
            <w:hideMark/>
          </w:tcPr>
          <w:p w:rsidRPr="0007741E" w:rsidR="00FA7EF8" w:rsidP="00FA7EF8" w:rsidRDefault="00FA7EF8" w14:paraId="41580249" w14:textId="77777777">
            <w:pPr>
              <w:jc w:val="center"/>
              <w:rPr>
                <w:rFonts w:ascii="Arial" w:hAnsi="Arial" w:eastAsia="Times New Roman" w:cs="Arial"/>
                <w:b/>
                <w:bCs/>
                <w:color w:val="000000"/>
                <w:sz w:val="20"/>
                <w:szCs w:val="20"/>
              </w:rPr>
            </w:pPr>
            <w:r w:rsidRPr="0007741E">
              <w:rPr>
                <w:rFonts w:ascii="Arial" w:hAnsi="Arial" w:eastAsia="Times New Roman" w:cs="Arial"/>
                <w:b/>
                <w:bCs/>
                <w:color w:val="000000"/>
                <w:sz w:val="20"/>
                <w:szCs w:val="20"/>
              </w:rPr>
              <w:t>OUTFLOW</w:t>
            </w:r>
          </w:p>
        </w:tc>
      </w:tr>
      <w:tr w:rsidRPr="0007741E" w:rsidR="00FA7EF8" w:rsidTr="00FA7EF8" w14:paraId="121DC66B" w14:textId="77777777">
        <w:trPr>
          <w:trHeight w:val="780"/>
          <w:tblHeader/>
        </w:trPr>
        <w:tc>
          <w:tcPr>
            <w:tcW w:w="0" w:type="auto"/>
            <w:tcBorders>
              <w:top w:val="single" w:color="auto" w:sz="4" w:space="0"/>
            </w:tcBorders>
            <w:noWrap/>
            <w:hideMark/>
          </w:tcPr>
          <w:p w:rsidRPr="0007741E" w:rsidR="00FA7EF8" w:rsidP="00FA7EF8" w:rsidRDefault="00FA7EF8" w14:paraId="3FA216DB" w14:textId="77777777">
            <w:pPr>
              <w:jc w:val="center"/>
              <w:rPr>
                <w:rFonts w:ascii="Arial" w:hAnsi="Arial" w:eastAsia="Times New Roman" w:cs="Arial"/>
                <w:b/>
                <w:bCs/>
                <w:color w:val="000000"/>
                <w:sz w:val="20"/>
                <w:szCs w:val="20"/>
              </w:rPr>
            </w:pPr>
            <w:r w:rsidRPr="0007741E">
              <w:rPr>
                <w:rFonts w:ascii="Arial" w:hAnsi="Arial" w:eastAsia="Times New Roman" w:cs="Arial"/>
                <w:b/>
                <w:bCs/>
                <w:color w:val="000000"/>
                <w:sz w:val="20"/>
                <w:szCs w:val="20"/>
              </w:rPr>
              <w:t>Y</w:t>
            </w:r>
            <w:r>
              <w:rPr>
                <w:rFonts w:ascii="Arial" w:hAnsi="Arial" w:eastAsia="Times New Roman" w:cs="Arial"/>
                <w:b/>
                <w:bCs/>
                <w:color w:val="000000"/>
                <w:sz w:val="20"/>
                <w:szCs w:val="20"/>
              </w:rPr>
              <w:t>ear</w:t>
            </w:r>
          </w:p>
        </w:tc>
        <w:tc>
          <w:tcPr>
            <w:tcW w:w="0" w:type="auto"/>
            <w:noWrap/>
            <w:hideMark/>
          </w:tcPr>
          <w:p w:rsidRPr="0007741E" w:rsidR="00FA7EF8" w:rsidP="00FA7EF8" w:rsidRDefault="00FA7EF8" w14:paraId="485393AB" w14:textId="77777777">
            <w:pPr>
              <w:jc w:val="center"/>
              <w:rPr>
                <w:rFonts w:ascii="Arial" w:hAnsi="Arial" w:eastAsia="Times New Roman" w:cs="Arial"/>
                <w:b/>
                <w:bCs/>
                <w:color w:val="000000"/>
                <w:sz w:val="20"/>
                <w:szCs w:val="20"/>
              </w:rPr>
            </w:pPr>
            <w:r w:rsidRPr="0007741E">
              <w:rPr>
                <w:rFonts w:ascii="Arial" w:hAnsi="Arial" w:eastAsia="Times New Roman" w:cs="Arial"/>
                <w:b/>
                <w:bCs/>
                <w:color w:val="000000"/>
                <w:sz w:val="20"/>
                <w:szCs w:val="20"/>
              </w:rPr>
              <w:t>Rainfall</w:t>
            </w:r>
          </w:p>
        </w:tc>
        <w:tc>
          <w:tcPr>
            <w:tcW w:w="0" w:type="auto"/>
            <w:hideMark/>
          </w:tcPr>
          <w:p w:rsidRPr="0007741E" w:rsidR="00FA7EF8" w:rsidP="00FA7EF8" w:rsidRDefault="00FA7EF8" w14:paraId="4954E53B" w14:textId="77777777">
            <w:pPr>
              <w:jc w:val="center"/>
              <w:rPr>
                <w:rFonts w:ascii="Arial" w:hAnsi="Arial" w:eastAsia="Times New Roman" w:cs="Arial"/>
                <w:b/>
                <w:bCs/>
                <w:color w:val="000000"/>
                <w:sz w:val="20"/>
                <w:szCs w:val="20"/>
              </w:rPr>
            </w:pPr>
            <w:r w:rsidRPr="0007741E">
              <w:rPr>
                <w:rFonts w:ascii="Arial" w:hAnsi="Arial" w:eastAsia="Times New Roman" w:cs="Arial"/>
                <w:b/>
                <w:bCs/>
                <w:color w:val="000000"/>
                <w:sz w:val="20"/>
                <w:szCs w:val="20"/>
              </w:rPr>
              <w:t>From Alligator Creek, Runoff &amp; Spring</w:t>
            </w:r>
          </w:p>
        </w:tc>
        <w:tc>
          <w:tcPr>
            <w:tcW w:w="0" w:type="auto"/>
            <w:hideMark/>
          </w:tcPr>
          <w:p w:rsidRPr="0007741E" w:rsidR="00FA7EF8" w:rsidP="00FA7EF8" w:rsidRDefault="00FA7EF8" w14:paraId="58EAE7AB" w14:textId="77777777">
            <w:pPr>
              <w:jc w:val="center"/>
              <w:rPr>
                <w:rFonts w:ascii="Arial" w:hAnsi="Arial" w:eastAsia="Times New Roman" w:cs="Arial"/>
                <w:b/>
                <w:bCs/>
                <w:color w:val="000000"/>
                <w:sz w:val="20"/>
                <w:szCs w:val="20"/>
              </w:rPr>
            </w:pPr>
            <w:r w:rsidRPr="0007741E">
              <w:rPr>
                <w:rFonts w:ascii="Arial" w:hAnsi="Arial" w:eastAsia="Times New Roman" w:cs="Arial"/>
                <w:b/>
                <w:bCs/>
                <w:color w:val="000000"/>
                <w:sz w:val="20"/>
                <w:szCs w:val="20"/>
              </w:rPr>
              <w:t>From Groundwater</w:t>
            </w:r>
          </w:p>
        </w:tc>
        <w:tc>
          <w:tcPr>
            <w:tcW w:w="0" w:type="auto"/>
            <w:noWrap/>
            <w:hideMark/>
          </w:tcPr>
          <w:p w:rsidRPr="0007741E" w:rsidR="00FA7EF8" w:rsidP="00FA7EF8" w:rsidRDefault="00FA7EF8" w14:paraId="46C65FCA" w14:textId="77777777">
            <w:pPr>
              <w:jc w:val="center"/>
              <w:rPr>
                <w:rFonts w:ascii="Arial" w:hAnsi="Arial" w:eastAsia="Times New Roman" w:cs="Arial"/>
                <w:b/>
                <w:bCs/>
                <w:color w:val="000000"/>
                <w:sz w:val="20"/>
                <w:szCs w:val="20"/>
              </w:rPr>
            </w:pPr>
            <w:r w:rsidRPr="0007741E">
              <w:rPr>
                <w:rFonts w:ascii="Arial" w:hAnsi="Arial" w:eastAsia="Times New Roman" w:cs="Arial"/>
                <w:b/>
                <w:bCs/>
                <w:color w:val="000000"/>
                <w:sz w:val="20"/>
                <w:szCs w:val="20"/>
              </w:rPr>
              <w:t>Evaporation</w:t>
            </w:r>
          </w:p>
        </w:tc>
        <w:tc>
          <w:tcPr>
            <w:tcW w:w="0" w:type="auto"/>
            <w:hideMark/>
          </w:tcPr>
          <w:p w:rsidRPr="0007741E" w:rsidR="00FA7EF8" w:rsidP="00FA7EF8" w:rsidRDefault="00FA7EF8" w14:paraId="4355ABF6" w14:textId="77777777">
            <w:pPr>
              <w:jc w:val="center"/>
              <w:rPr>
                <w:rFonts w:ascii="Arial" w:hAnsi="Arial" w:eastAsia="Times New Roman" w:cs="Arial"/>
                <w:b/>
                <w:bCs/>
                <w:color w:val="000000"/>
                <w:sz w:val="20"/>
                <w:szCs w:val="20"/>
              </w:rPr>
            </w:pPr>
            <w:r w:rsidRPr="0007741E">
              <w:rPr>
                <w:rFonts w:ascii="Arial" w:hAnsi="Arial" w:eastAsia="Times New Roman" w:cs="Arial"/>
                <w:b/>
                <w:bCs/>
                <w:color w:val="000000"/>
                <w:sz w:val="20"/>
                <w:szCs w:val="20"/>
              </w:rPr>
              <w:t xml:space="preserve">To </w:t>
            </w:r>
            <w:r w:rsidRPr="0007741E">
              <w:rPr>
                <w:rFonts w:ascii="Arial" w:hAnsi="Arial" w:eastAsia="Times New Roman" w:cs="Arial"/>
                <w:b/>
                <w:bCs/>
                <w:color w:val="000000"/>
                <w:sz w:val="20"/>
                <w:szCs w:val="20"/>
              </w:rPr>
              <w:br/>
            </w:r>
            <w:r w:rsidRPr="0007741E">
              <w:rPr>
                <w:rFonts w:ascii="Arial" w:hAnsi="Arial" w:eastAsia="Times New Roman" w:cs="Arial"/>
                <w:b/>
                <w:bCs/>
                <w:color w:val="000000"/>
                <w:sz w:val="20"/>
                <w:szCs w:val="20"/>
              </w:rPr>
              <w:t>Groundwater</w:t>
            </w:r>
          </w:p>
        </w:tc>
        <w:tc>
          <w:tcPr>
            <w:tcW w:w="0" w:type="auto"/>
            <w:hideMark/>
          </w:tcPr>
          <w:p w:rsidRPr="0007741E" w:rsidR="00FA7EF8" w:rsidP="00FA7EF8" w:rsidRDefault="00FA7EF8" w14:paraId="48B2E591" w14:textId="77777777">
            <w:pPr>
              <w:jc w:val="center"/>
              <w:rPr>
                <w:rFonts w:ascii="Arial" w:hAnsi="Arial" w:eastAsia="Times New Roman" w:cs="Arial"/>
                <w:b/>
                <w:bCs/>
                <w:color w:val="000000"/>
                <w:sz w:val="20"/>
                <w:szCs w:val="20"/>
              </w:rPr>
            </w:pPr>
            <w:r w:rsidRPr="0007741E">
              <w:rPr>
                <w:rFonts w:ascii="Arial" w:hAnsi="Arial" w:eastAsia="Times New Roman" w:cs="Arial"/>
                <w:b/>
                <w:bCs/>
                <w:color w:val="000000"/>
                <w:sz w:val="20"/>
                <w:szCs w:val="20"/>
              </w:rPr>
              <w:t>To Alligator Creek</w:t>
            </w:r>
          </w:p>
        </w:tc>
      </w:tr>
      <w:tr w:rsidRPr="0007741E" w:rsidR="00FA7EF8" w:rsidTr="00FA7EF8" w14:paraId="3CAA2204" w14:textId="77777777">
        <w:trPr>
          <w:trHeight w:val="300"/>
        </w:trPr>
        <w:tc>
          <w:tcPr>
            <w:tcW w:w="0" w:type="auto"/>
            <w:noWrap/>
            <w:hideMark/>
          </w:tcPr>
          <w:p w:rsidRPr="0007741E" w:rsidR="00FA7EF8" w:rsidP="00FA7EF8" w:rsidRDefault="00FA7EF8" w14:paraId="1B51A913"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1957*</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26D00C34" w14:textId="77777777">
            <w:pPr>
              <w:jc w:val="center"/>
              <w:rPr>
                <w:rFonts w:ascii="Arial" w:hAnsi="Arial" w:eastAsia="Times New Roman" w:cs="Arial"/>
                <w:color w:val="000000"/>
                <w:sz w:val="20"/>
                <w:szCs w:val="20"/>
              </w:rPr>
            </w:pPr>
            <w:r>
              <w:rPr>
                <w:rFonts w:ascii="Arial" w:hAnsi="Arial" w:cs="Arial"/>
                <w:color w:val="000000"/>
                <w:sz w:val="20"/>
                <w:szCs w:val="20"/>
              </w:rPr>
              <w:t>7.67E+05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1670F99D" w14:textId="77777777">
            <w:pPr>
              <w:jc w:val="center"/>
              <w:rPr>
                <w:rFonts w:ascii="Arial" w:hAnsi="Arial" w:eastAsia="Times New Roman" w:cs="Arial"/>
                <w:color w:val="000000"/>
                <w:sz w:val="20"/>
                <w:szCs w:val="20"/>
              </w:rPr>
            </w:pPr>
            <w:r>
              <w:rPr>
                <w:rFonts w:ascii="Arial" w:hAnsi="Arial" w:cs="Arial"/>
                <w:color w:val="000000"/>
                <w:sz w:val="20"/>
                <w:szCs w:val="20"/>
              </w:rPr>
              <w:t>6.62E+05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0724C3E5" w14:textId="77777777">
            <w:pPr>
              <w:jc w:val="center"/>
              <w:rPr>
                <w:rFonts w:ascii="Arial" w:hAnsi="Arial" w:eastAsia="Times New Roman" w:cs="Arial"/>
                <w:color w:val="000000"/>
                <w:sz w:val="20"/>
                <w:szCs w:val="20"/>
              </w:rPr>
            </w:pPr>
            <w:r>
              <w:rPr>
                <w:rFonts w:ascii="Arial" w:hAnsi="Arial" w:cs="Arial"/>
                <w:color w:val="000000"/>
                <w:sz w:val="20"/>
                <w:szCs w:val="20"/>
              </w:rPr>
              <w:t>2.62E+04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287BE316" w14:textId="77777777">
            <w:pPr>
              <w:jc w:val="center"/>
              <w:rPr>
                <w:rFonts w:ascii="Arial" w:hAnsi="Arial" w:eastAsia="Times New Roman" w:cs="Arial"/>
                <w:color w:val="000000"/>
                <w:sz w:val="20"/>
                <w:szCs w:val="20"/>
              </w:rPr>
            </w:pPr>
            <w:r>
              <w:rPr>
                <w:rFonts w:ascii="Arial" w:hAnsi="Arial" w:cs="Arial"/>
                <w:color w:val="000000"/>
                <w:sz w:val="20"/>
                <w:szCs w:val="20"/>
              </w:rPr>
              <w:t>5.84E+05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33C393FE" w14:textId="77777777">
            <w:pPr>
              <w:jc w:val="center"/>
              <w:rPr>
                <w:rFonts w:ascii="Arial" w:hAnsi="Arial" w:eastAsia="Times New Roman" w:cs="Arial"/>
                <w:color w:val="000000"/>
                <w:sz w:val="20"/>
                <w:szCs w:val="20"/>
              </w:rPr>
            </w:pPr>
            <w:r>
              <w:rPr>
                <w:rFonts w:ascii="Arial" w:hAnsi="Arial" w:cs="Arial"/>
                <w:color w:val="000000"/>
                <w:sz w:val="20"/>
                <w:szCs w:val="20"/>
              </w:rPr>
              <w:t>3.24E+05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7111384F" w14:textId="77777777">
            <w:pPr>
              <w:jc w:val="center"/>
              <w:rPr>
                <w:rFonts w:ascii="Arial" w:hAnsi="Arial" w:eastAsia="Times New Roman" w:cs="Arial"/>
                <w:color w:val="000000"/>
                <w:sz w:val="20"/>
                <w:szCs w:val="20"/>
              </w:rPr>
            </w:pPr>
            <w:r>
              <w:rPr>
                <w:rFonts w:ascii="Arial" w:hAnsi="Arial" w:cs="Arial"/>
                <w:color w:val="000000"/>
                <w:sz w:val="20"/>
                <w:szCs w:val="20"/>
              </w:rPr>
              <w:t>2.70E+05</w:t>
            </w:r>
          </w:p>
        </w:tc>
      </w:tr>
      <w:tr w:rsidRPr="0007741E" w:rsidR="00FA7EF8" w:rsidTr="00FA7EF8" w14:paraId="609F3323" w14:textId="77777777">
        <w:trPr>
          <w:trHeight w:val="300"/>
        </w:trPr>
        <w:tc>
          <w:tcPr>
            <w:tcW w:w="0" w:type="auto"/>
            <w:noWrap/>
            <w:hideMark/>
          </w:tcPr>
          <w:p w:rsidRPr="0007741E" w:rsidR="00FA7EF8" w:rsidP="00FA7EF8" w:rsidRDefault="00FA7EF8" w14:paraId="65E7BBE8"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1958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0620A5ED" w14:textId="77777777">
            <w:pPr>
              <w:jc w:val="center"/>
              <w:rPr>
                <w:rFonts w:ascii="Arial" w:hAnsi="Arial" w:eastAsia="Times New Roman" w:cs="Arial"/>
                <w:color w:val="000000"/>
                <w:sz w:val="20"/>
                <w:szCs w:val="20"/>
              </w:rPr>
            </w:pPr>
            <w:r>
              <w:rPr>
                <w:rFonts w:ascii="Arial" w:hAnsi="Arial" w:cs="Arial"/>
                <w:color w:val="000000"/>
                <w:sz w:val="20"/>
                <w:szCs w:val="20"/>
              </w:rPr>
              <w:t>7.62E+05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2D8A2521" w14:textId="77777777">
            <w:pPr>
              <w:jc w:val="center"/>
              <w:rPr>
                <w:rFonts w:ascii="Arial" w:hAnsi="Arial" w:eastAsia="Times New Roman" w:cs="Arial"/>
                <w:color w:val="000000"/>
                <w:sz w:val="20"/>
                <w:szCs w:val="20"/>
              </w:rPr>
            </w:pPr>
            <w:r>
              <w:rPr>
                <w:rFonts w:ascii="Arial" w:hAnsi="Arial" w:cs="Arial"/>
                <w:color w:val="000000"/>
                <w:sz w:val="20"/>
                <w:szCs w:val="20"/>
              </w:rPr>
              <w:t>6.66E+05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27BF2706" w14:textId="77777777">
            <w:pPr>
              <w:jc w:val="center"/>
              <w:rPr>
                <w:rFonts w:ascii="Arial" w:hAnsi="Arial" w:eastAsia="Times New Roman" w:cs="Arial"/>
                <w:color w:val="000000"/>
                <w:sz w:val="20"/>
                <w:szCs w:val="20"/>
              </w:rPr>
            </w:pPr>
            <w:r>
              <w:rPr>
                <w:rFonts w:ascii="Arial" w:hAnsi="Arial" w:cs="Arial"/>
                <w:color w:val="000000"/>
                <w:sz w:val="20"/>
                <w:szCs w:val="20"/>
              </w:rPr>
              <w:t>2.65E+04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6B48E852" w14:textId="77777777">
            <w:pPr>
              <w:jc w:val="center"/>
              <w:rPr>
                <w:rFonts w:ascii="Arial" w:hAnsi="Arial" w:eastAsia="Times New Roman" w:cs="Arial"/>
                <w:color w:val="000000"/>
                <w:sz w:val="20"/>
                <w:szCs w:val="20"/>
              </w:rPr>
            </w:pPr>
            <w:r>
              <w:rPr>
                <w:rFonts w:ascii="Arial" w:hAnsi="Arial" w:cs="Arial"/>
                <w:color w:val="000000"/>
                <w:sz w:val="20"/>
                <w:szCs w:val="20"/>
              </w:rPr>
              <w:t>6.02E+05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67057524" w14:textId="77777777">
            <w:pPr>
              <w:jc w:val="center"/>
              <w:rPr>
                <w:rFonts w:ascii="Arial" w:hAnsi="Arial" w:eastAsia="Times New Roman" w:cs="Arial"/>
                <w:color w:val="000000"/>
                <w:sz w:val="20"/>
                <w:szCs w:val="20"/>
              </w:rPr>
            </w:pPr>
            <w:r>
              <w:rPr>
                <w:rFonts w:ascii="Arial" w:hAnsi="Arial" w:cs="Arial"/>
                <w:color w:val="000000"/>
                <w:sz w:val="20"/>
                <w:szCs w:val="20"/>
              </w:rPr>
              <w:t>3.29E+05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576BE0E2" w14:textId="77777777">
            <w:pPr>
              <w:jc w:val="center"/>
              <w:rPr>
                <w:rFonts w:ascii="Arial" w:hAnsi="Arial" w:eastAsia="Times New Roman" w:cs="Arial"/>
                <w:color w:val="000000"/>
                <w:sz w:val="20"/>
                <w:szCs w:val="20"/>
              </w:rPr>
            </w:pPr>
            <w:r>
              <w:rPr>
                <w:rFonts w:ascii="Arial" w:hAnsi="Arial" w:cs="Arial"/>
                <w:color w:val="000000"/>
                <w:sz w:val="20"/>
                <w:szCs w:val="20"/>
              </w:rPr>
              <w:t>4.79E+05</w:t>
            </w:r>
          </w:p>
        </w:tc>
      </w:tr>
      <w:tr w:rsidRPr="0007741E" w:rsidR="00FA7EF8" w:rsidTr="00FA7EF8" w14:paraId="6A156D7E" w14:textId="77777777">
        <w:trPr>
          <w:trHeight w:val="300"/>
        </w:trPr>
        <w:tc>
          <w:tcPr>
            <w:tcW w:w="0" w:type="auto"/>
            <w:noWrap/>
            <w:hideMark/>
          </w:tcPr>
          <w:p w:rsidRPr="0007741E" w:rsidR="00FA7EF8" w:rsidP="00FA7EF8" w:rsidRDefault="00FA7EF8" w14:paraId="5679BB47"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1959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17126C69" w14:textId="77777777">
            <w:pPr>
              <w:jc w:val="center"/>
              <w:rPr>
                <w:rFonts w:ascii="Arial" w:hAnsi="Arial" w:eastAsia="Times New Roman" w:cs="Arial"/>
                <w:color w:val="000000"/>
                <w:sz w:val="20"/>
                <w:szCs w:val="20"/>
              </w:rPr>
            </w:pPr>
            <w:r>
              <w:rPr>
                <w:rFonts w:ascii="Arial" w:hAnsi="Arial" w:cs="Arial"/>
                <w:color w:val="000000"/>
                <w:sz w:val="20"/>
                <w:szCs w:val="20"/>
              </w:rPr>
              <w:t>7.79E+05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38D5B4EA" w14:textId="77777777">
            <w:pPr>
              <w:jc w:val="center"/>
              <w:rPr>
                <w:rFonts w:ascii="Arial" w:hAnsi="Arial" w:eastAsia="Times New Roman" w:cs="Arial"/>
                <w:color w:val="000000"/>
                <w:sz w:val="20"/>
                <w:szCs w:val="20"/>
              </w:rPr>
            </w:pPr>
            <w:r>
              <w:rPr>
                <w:rFonts w:ascii="Arial" w:hAnsi="Arial" w:cs="Arial"/>
                <w:color w:val="000000"/>
                <w:sz w:val="20"/>
                <w:szCs w:val="20"/>
              </w:rPr>
              <w:t>6.96E+05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798A3465" w14:textId="77777777">
            <w:pPr>
              <w:jc w:val="center"/>
              <w:rPr>
                <w:rFonts w:ascii="Arial" w:hAnsi="Arial" w:eastAsia="Times New Roman" w:cs="Arial"/>
                <w:color w:val="000000"/>
                <w:sz w:val="20"/>
                <w:szCs w:val="20"/>
              </w:rPr>
            </w:pPr>
            <w:r>
              <w:rPr>
                <w:rFonts w:ascii="Arial" w:hAnsi="Arial" w:cs="Arial"/>
                <w:color w:val="000000"/>
                <w:sz w:val="20"/>
                <w:szCs w:val="20"/>
              </w:rPr>
              <w:t>2.85E+04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4608FA28" w14:textId="77777777">
            <w:pPr>
              <w:jc w:val="center"/>
              <w:rPr>
                <w:rFonts w:ascii="Arial" w:hAnsi="Arial" w:eastAsia="Times New Roman" w:cs="Arial"/>
                <w:color w:val="000000"/>
                <w:sz w:val="20"/>
                <w:szCs w:val="20"/>
              </w:rPr>
            </w:pPr>
            <w:r>
              <w:rPr>
                <w:rFonts w:ascii="Arial" w:hAnsi="Arial" w:cs="Arial"/>
                <w:color w:val="000000"/>
                <w:sz w:val="20"/>
                <w:szCs w:val="20"/>
              </w:rPr>
              <w:t>6.06E+05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6171A6EC" w14:textId="77777777">
            <w:pPr>
              <w:jc w:val="center"/>
              <w:rPr>
                <w:rFonts w:ascii="Arial" w:hAnsi="Arial" w:eastAsia="Times New Roman" w:cs="Arial"/>
                <w:color w:val="000000"/>
                <w:sz w:val="20"/>
                <w:szCs w:val="20"/>
              </w:rPr>
            </w:pPr>
            <w:r>
              <w:rPr>
                <w:rFonts w:ascii="Arial" w:hAnsi="Arial" w:cs="Arial"/>
                <w:color w:val="000000"/>
                <w:sz w:val="20"/>
                <w:szCs w:val="20"/>
              </w:rPr>
              <w:t>3.29E+05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601D9622" w14:textId="77777777">
            <w:pPr>
              <w:jc w:val="center"/>
              <w:rPr>
                <w:rFonts w:ascii="Arial" w:hAnsi="Arial" w:eastAsia="Times New Roman" w:cs="Arial"/>
                <w:color w:val="000000"/>
                <w:sz w:val="20"/>
                <w:szCs w:val="20"/>
              </w:rPr>
            </w:pPr>
            <w:r>
              <w:rPr>
                <w:rFonts w:ascii="Arial" w:hAnsi="Arial" w:cs="Arial"/>
                <w:color w:val="000000"/>
                <w:sz w:val="20"/>
                <w:szCs w:val="20"/>
              </w:rPr>
              <w:t>5.98E+05</w:t>
            </w:r>
          </w:p>
        </w:tc>
      </w:tr>
      <w:tr w:rsidRPr="0007741E" w:rsidR="00FA7EF8" w:rsidTr="00FA7EF8" w14:paraId="4274AACC" w14:textId="77777777">
        <w:trPr>
          <w:trHeight w:val="300"/>
        </w:trPr>
        <w:tc>
          <w:tcPr>
            <w:tcW w:w="0" w:type="auto"/>
            <w:noWrap/>
            <w:hideMark/>
          </w:tcPr>
          <w:p w:rsidRPr="0007741E" w:rsidR="00FA7EF8" w:rsidP="00FA7EF8" w:rsidRDefault="00FA7EF8" w14:paraId="53165E21"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1960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1C25EC49" w14:textId="77777777">
            <w:pPr>
              <w:jc w:val="center"/>
              <w:rPr>
                <w:rFonts w:ascii="Arial" w:hAnsi="Arial" w:eastAsia="Times New Roman" w:cs="Arial"/>
                <w:color w:val="000000"/>
                <w:sz w:val="20"/>
                <w:szCs w:val="20"/>
              </w:rPr>
            </w:pPr>
            <w:r>
              <w:rPr>
                <w:rFonts w:ascii="Arial" w:hAnsi="Arial" w:cs="Arial"/>
                <w:color w:val="000000"/>
                <w:sz w:val="20"/>
                <w:szCs w:val="20"/>
              </w:rPr>
              <w:t>8.00E+05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75E66D41" w14:textId="77777777">
            <w:pPr>
              <w:jc w:val="center"/>
              <w:rPr>
                <w:rFonts w:ascii="Arial" w:hAnsi="Arial" w:eastAsia="Times New Roman" w:cs="Arial"/>
                <w:color w:val="000000"/>
                <w:sz w:val="20"/>
                <w:szCs w:val="20"/>
              </w:rPr>
            </w:pPr>
            <w:r>
              <w:rPr>
                <w:rFonts w:ascii="Arial" w:hAnsi="Arial" w:cs="Arial"/>
                <w:color w:val="000000"/>
                <w:sz w:val="20"/>
                <w:szCs w:val="20"/>
              </w:rPr>
              <w:t>6.82E+05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23FA546C" w14:textId="77777777">
            <w:pPr>
              <w:jc w:val="center"/>
              <w:rPr>
                <w:rFonts w:ascii="Arial" w:hAnsi="Arial" w:eastAsia="Times New Roman" w:cs="Arial"/>
                <w:color w:val="000000"/>
                <w:sz w:val="20"/>
                <w:szCs w:val="20"/>
              </w:rPr>
            </w:pPr>
            <w:r>
              <w:rPr>
                <w:rFonts w:ascii="Arial" w:hAnsi="Arial" w:cs="Arial"/>
                <w:color w:val="000000"/>
                <w:sz w:val="20"/>
                <w:szCs w:val="20"/>
              </w:rPr>
              <w:t>2.99E+04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558565CF" w14:textId="77777777">
            <w:pPr>
              <w:jc w:val="center"/>
              <w:rPr>
                <w:rFonts w:ascii="Arial" w:hAnsi="Arial" w:eastAsia="Times New Roman" w:cs="Arial"/>
                <w:color w:val="000000"/>
                <w:sz w:val="20"/>
                <w:szCs w:val="20"/>
              </w:rPr>
            </w:pPr>
            <w:r>
              <w:rPr>
                <w:rFonts w:ascii="Arial" w:hAnsi="Arial" w:cs="Arial"/>
                <w:color w:val="000000"/>
                <w:sz w:val="20"/>
                <w:szCs w:val="20"/>
              </w:rPr>
              <w:t>6.17E+05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799FA756" w14:textId="77777777">
            <w:pPr>
              <w:jc w:val="center"/>
              <w:rPr>
                <w:rFonts w:ascii="Arial" w:hAnsi="Arial" w:eastAsia="Times New Roman" w:cs="Arial"/>
                <w:color w:val="000000"/>
                <w:sz w:val="20"/>
                <w:szCs w:val="20"/>
              </w:rPr>
            </w:pPr>
            <w:r>
              <w:rPr>
                <w:rFonts w:ascii="Arial" w:hAnsi="Arial" w:cs="Arial"/>
                <w:color w:val="000000"/>
                <w:sz w:val="20"/>
                <w:szCs w:val="20"/>
              </w:rPr>
              <w:t>3.26E+05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7CE39915" w14:textId="77777777">
            <w:pPr>
              <w:jc w:val="center"/>
              <w:rPr>
                <w:rFonts w:ascii="Arial" w:hAnsi="Arial" w:eastAsia="Times New Roman" w:cs="Arial"/>
                <w:color w:val="000000"/>
                <w:sz w:val="20"/>
                <w:szCs w:val="20"/>
              </w:rPr>
            </w:pPr>
            <w:r>
              <w:rPr>
                <w:rFonts w:ascii="Arial" w:hAnsi="Arial" w:cs="Arial"/>
                <w:color w:val="000000"/>
                <w:sz w:val="20"/>
                <w:szCs w:val="20"/>
              </w:rPr>
              <w:t>5.51E+05</w:t>
            </w:r>
          </w:p>
        </w:tc>
      </w:tr>
      <w:tr w:rsidRPr="0007741E" w:rsidR="00FA7EF8" w:rsidTr="00FA7EF8" w14:paraId="6A2530F9" w14:textId="77777777">
        <w:trPr>
          <w:trHeight w:val="300"/>
        </w:trPr>
        <w:tc>
          <w:tcPr>
            <w:tcW w:w="0" w:type="auto"/>
            <w:noWrap/>
            <w:hideMark/>
          </w:tcPr>
          <w:p w:rsidRPr="0007741E" w:rsidR="00FA7EF8" w:rsidP="00FA7EF8" w:rsidRDefault="00FA7EF8" w14:paraId="10C92ACE"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1961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107BDA62" w14:textId="77777777">
            <w:pPr>
              <w:jc w:val="center"/>
              <w:rPr>
                <w:rFonts w:ascii="Arial" w:hAnsi="Arial" w:eastAsia="Times New Roman" w:cs="Arial"/>
                <w:color w:val="000000"/>
                <w:sz w:val="20"/>
                <w:szCs w:val="20"/>
              </w:rPr>
            </w:pPr>
            <w:r>
              <w:rPr>
                <w:rFonts w:ascii="Arial" w:hAnsi="Arial" w:cs="Arial"/>
                <w:color w:val="000000"/>
                <w:sz w:val="20"/>
                <w:szCs w:val="20"/>
              </w:rPr>
              <w:t>6.07E+05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7A75A841" w14:textId="77777777">
            <w:pPr>
              <w:jc w:val="center"/>
              <w:rPr>
                <w:rFonts w:ascii="Arial" w:hAnsi="Arial" w:eastAsia="Times New Roman" w:cs="Arial"/>
                <w:color w:val="000000"/>
                <w:sz w:val="20"/>
                <w:szCs w:val="20"/>
              </w:rPr>
            </w:pPr>
            <w:r>
              <w:rPr>
                <w:rFonts w:ascii="Arial" w:hAnsi="Arial" w:cs="Arial"/>
                <w:color w:val="000000"/>
                <w:sz w:val="20"/>
                <w:szCs w:val="20"/>
              </w:rPr>
              <w:t>6.52E+05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0EC4D0D5" w14:textId="77777777">
            <w:pPr>
              <w:jc w:val="center"/>
              <w:rPr>
                <w:rFonts w:ascii="Arial" w:hAnsi="Arial" w:eastAsia="Times New Roman" w:cs="Arial"/>
                <w:color w:val="000000"/>
                <w:sz w:val="20"/>
                <w:szCs w:val="20"/>
              </w:rPr>
            </w:pPr>
            <w:r>
              <w:rPr>
                <w:rFonts w:ascii="Arial" w:hAnsi="Arial" w:cs="Arial"/>
                <w:color w:val="000000"/>
                <w:sz w:val="20"/>
                <w:szCs w:val="20"/>
              </w:rPr>
              <w:t>3.29E+04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2F8C41BD" w14:textId="77777777">
            <w:pPr>
              <w:jc w:val="center"/>
              <w:rPr>
                <w:rFonts w:ascii="Arial" w:hAnsi="Arial" w:eastAsia="Times New Roman" w:cs="Arial"/>
                <w:color w:val="000000"/>
                <w:sz w:val="20"/>
                <w:szCs w:val="20"/>
              </w:rPr>
            </w:pPr>
            <w:r>
              <w:rPr>
                <w:rFonts w:ascii="Arial" w:hAnsi="Arial" w:cs="Arial"/>
                <w:color w:val="000000"/>
                <w:sz w:val="20"/>
                <w:szCs w:val="20"/>
              </w:rPr>
              <w:t>6.30E+05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32C2B8A4" w14:textId="77777777">
            <w:pPr>
              <w:jc w:val="center"/>
              <w:rPr>
                <w:rFonts w:ascii="Arial" w:hAnsi="Arial" w:eastAsia="Times New Roman" w:cs="Arial"/>
                <w:color w:val="000000"/>
                <w:sz w:val="20"/>
                <w:szCs w:val="20"/>
              </w:rPr>
            </w:pPr>
            <w:r>
              <w:rPr>
                <w:rFonts w:ascii="Arial" w:hAnsi="Arial" w:cs="Arial"/>
                <w:color w:val="000000"/>
                <w:sz w:val="20"/>
                <w:szCs w:val="20"/>
              </w:rPr>
              <w:t>3.15E+05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73324244" w14:textId="77777777">
            <w:pPr>
              <w:jc w:val="center"/>
              <w:rPr>
                <w:rFonts w:ascii="Arial" w:hAnsi="Arial" w:eastAsia="Times New Roman" w:cs="Arial"/>
                <w:color w:val="000000"/>
                <w:sz w:val="20"/>
                <w:szCs w:val="20"/>
              </w:rPr>
            </w:pPr>
            <w:r>
              <w:rPr>
                <w:rFonts w:ascii="Arial" w:hAnsi="Arial" w:cs="Arial"/>
                <w:color w:val="000000"/>
                <w:sz w:val="20"/>
                <w:szCs w:val="20"/>
              </w:rPr>
              <w:t>3.81E+05</w:t>
            </w:r>
          </w:p>
        </w:tc>
      </w:tr>
      <w:tr w:rsidRPr="0007741E" w:rsidR="00FA7EF8" w:rsidTr="00FA7EF8" w14:paraId="43AB35F4" w14:textId="77777777">
        <w:trPr>
          <w:trHeight w:val="300"/>
        </w:trPr>
        <w:tc>
          <w:tcPr>
            <w:tcW w:w="0" w:type="auto"/>
            <w:noWrap/>
            <w:hideMark/>
          </w:tcPr>
          <w:p w:rsidRPr="0007741E" w:rsidR="00FA7EF8" w:rsidP="00FA7EF8" w:rsidRDefault="00FA7EF8" w14:paraId="2FD4AD7B"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1962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0D10062D" w14:textId="77777777">
            <w:pPr>
              <w:jc w:val="center"/>
              <w:rPr>
                <w:rFonts w:ascii="Arial" w:hAnsi="Arial" w:eastAsia="Times New Roman" w:cs="Arial"/>
                <w:color w:val="000000"/>
                <w:sz w:val="20"/>
                <w:szCs w:val="20"/>
              </w:rPr>
            </w:pPr>
            <w:r>
              <w:rPr>
                <w:rFonts w:ascii="Arial" w:hAnsi="Arial" w:cs="Arial"/>
                <w:color w:val="000000"/>
                <w:sz w:val="20"/>
                <w:szCs w:val="20"/>
              </w:rPr>
              <w:t>6.08E+05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3AC9B28E" w14:textId="77777777">
            <w:pPr>
              <w:jc w:val="center"/>
              <w:rPr>
                <w:rFonts w:ascii="Arial" w:hAnsi="Arial" w:eastAsia="Times New Roman" w:cs="Arial"/>
                <w:color w:val="000000"/>
                <w:sz w:val="20"/>
                <w:szCs w:val="20"/>
              </w:rPr>
            </w:pPr>
            <w:r>
              <w:rPr>
                <w:rFonts w:ascii="Arial" w:hAnsi="Arial" w:cs="Arial"/>
                <w:color w:val="000000"/>
                <w:sz w:val="20"/>
                <w:szCs w:val="20"/>
              </w:rPr>
              <w:t>5.99E+05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66D3D2FE" w14:textId="77777777">
            <w:pPr>
              <w:jc w:val="center"/>
              <w:rPr>
                <w:rFonts w:ascii="Arial" w:hAnsi="Arial" w:eastAsia="Times New Roman" w:cs="Arial"/>
                <w:color w:val="000000"/>
                <w:sz w:val="20"/>
                <w:szCs w:val="20"/>
              </w:rPr>
            </w:pPr>
            <w:r>
              <w:rPr>
                <w:rFonts w:ascii="Arial" w:hAnsi="Arial" w:cs="Arial"/>
                <w:color w:val="000000"/>
                <w:sz w:val="20"/>
                <w:szCs w:val="20"/>
              </w:rPr>
              <w:t>3.14E+04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67523935" w14:textId="77777777">
            <w:pPr>
              <w:jc w:val="center"/>
              <w:rPr>
                <w:rFonts w:ascii="Arial" w:hAnsi="Arial" w:eastAsia="Times New Roman" w:cs="Arial"/>
                <w:color w:val="000000"/>
                <w:sz w:val="20"/>
                <w:szCs w:val="20"/>
              </w:rPr>
            </w:pPr>
            <w:r>
              <w:rPr>
                <w:rFonts w:ascii="Arial" w:hAnsi="Arial" w:cs="Arial"/>
                <w:color w:val="000000"/>
                <w:sz w:val="20"/>
                <w:szCs w:val="20"/>
              </w:rPr>
              <w:t>6.42E+05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58698569" w14:textId="77777777">
            <w:pPr>
              <w:jc w:val="center"/>
              <w:rPr>
                <w:rFonts w:ascii="Arial" w:hAnsi="Arial" w:eastAsia="Times New Roman" w:cs="Arial"/>
                <w:color w:val="000000"/>
                <w:sz w:val="20"/>
                <w:szCs w:val="20"/>
              </w:rPr>
            </w:pPr>
            <w:r>
              <w:rPr>
                <w:rFonts w:ascii="Arial" w:hAnsi="Arial" w:cs="Arial"/>
                <w:color w:val="000000"/>
                <w:sz w:val="20"/>
                <w:szCs w:val="20"/>
              </w:rPr>
              <w:t>3.18E+05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63300135" w14:textId="77777777">
            <w:pPr>
              <w:jc w:val="center"/>
              <w:rPr>
                <w:rFonts w:ascii="Arial" w:hAnsi="Arial" w:eastAsia="Times New Roman" w:cs="Arial"/>
                <w:color w:val="000000"/>
                <w:sz w:val="20"/>
                <w:szCs w:val="20"/>
              </w:rPr>
            </w:pPr>
            <w:r>
              <w:rPr>
                <w:rFonts w:ascii="Arial" w:hAnsi="Arial" w:cs="Arial"/>
                <w:color w:val="000000"/>
                <w:sz w:val="20"/>
                <w:szCs w:val="20"/>
              </w:rPr>
              <w:t>2.57E+05</w:t>
            </w:r>
          </w:p>
        </w:tc>
      </w:tr>
      <w:tr w:rsidRPr="0007741E" w:rsidR="00FA7EF8" w:rsidTr="00FA7EF8" w14:paraId="59FD4C1D" w14:textId="77777777">
        <w:trPr>
          <w:trHeight w:val="300"/>
        </w:trPr>
        <w:tc>
          <w:tcPr>
            <w:tcW w:w="0" w:type="auto"/>
            <w:noWrap/>
            <w:hideMark/>
          </w:tcPr>
          <w:p w:rsidRPr="0007741E" w:rsidR="00FA7EF8" w:rsidP="00FA7EF8" w:rsidRDefault="00FA7EF8" w14:paraId="1A41BA78"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1963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669B457D" w14:textId="77777777">
            <w:pPr>
              <w:jc w:val="center"/>
              <w:rPr>
                <w:rFonts w:ascii="Arial" w:hAnsi="Arial" w:eastAsia="Times New Roman" w:cs="Arial"/>
                <w:color w:val="000000"/>
                <w:sz w:val="20"/>
                <w:szCs w:val="20"/>
              </w:rPr>
            </w:pPr>
            <w:r>
              <w:rPr>
                <w:rFonts w:ascii="Arial" w:hAnsi="Arial" w:cs="Arial"/>
                <w:color w:val="000000"/>
                <w:sz w:val="20"/>
                <w:szCs w:val="20"/>
              </w:rPr>
              <w:t>4.72E+05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6DC5B994" w14:textId="77777777">
            <w:pPr>
              <w:jc w:val="center"/>
              <w:rPr>
                <w:rFonts w:ascii="Arial" w:hAnsi="Arial" w:eastAsia="Times New Roman" w:cs="Arial"/>
                <w:color w:val="000000"/>
                <w:sz w:val="20"/>
                <w:szCs w:val="20"/>
              </w:rPr>
            </w:pPr>
            <w:r>
              <w:rPr>
                <w:rFonts w:ascii="Arial" w:hAnsi="Arial" w:cs="Arial"/>
                <w:color w:val="000000"/>
                <w:sz w:val="20"/>
                <w:szCs w:val="20"/>
              </w:rPr>
              <w:t>5.71E+05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556D558E" w14:textId="77777777">
            <w:pPr>
              <w:jc w:val="center"/>
              <w:rPr>
                <w:rFonts w:ascii="Arial" w:hAnsi="Arial" w:eastAsia="Times New Roman" w:cs="Arial"/>
                <w:color w:val="000000"/>
                <w:sz w:val="20"/>
                <w:szCs w:val="20"/>
              </w:rPr>
            </w:pPr>
            <w:r>
              <w:rPr>
                <w:rFonts w:ascii="Arial" w:hAnsi="Arial" w:cs="Arial"/>
                <w:color w:val="000000"/>
                <w:sz w:val="20"/>
                <w:szCs w:val="20"/>
              </w:rPr>
              <w:t>3.08E+04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5E780CEA" w14:textId="77777777">
            <w:pPr>
              <w:jc w:val="center"/>
              <w:rPr>
                <w:rFonts w:ascii="Arial" w:hAnsi="Arial" w:eastAsia="Times New Roman" w:cs="Arial"/>
                <w:color w:val="000000"/>
                <w:sz w:val="20"/>
                <w:szCs w:val="20"/>
              </w:rPr>
            </w:pPr>
            <w:r>
              <w:rPr>
                <w:rFonts w:ascii="Arial" w:hAnsi="Arial" w:cs="Arial"/>
                <w:color w:val="000000"/>
                <w:sz w:val="20"/>
                <w:szCs w:val="20"/>
              </w:rPr>
              <w:t>6.26E+05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3E944F2A" w14:textId="77777777">
            <w:pPr>
              <w:jc w:val="center"/>
              <w:rPr>
                <w:rFonts w:ascii="Arial" w:hAnsi="Arial" w:eastAsia="Times New Roman" w:cs="Arial"/>
                <w:color w:val="000000"/>
                <w:sz w:val="20"/>
                <w:szCs w:val="20"/>
              </w:rPr>
            </w:pPr>
            <w:r>
              <w:rPr>
                <w:rFonts w:ascii="Arial" w:hAnsi="Arial" w:cs="Arial"/>
                <w:color w:val="000000"/>
                <w:sz w:val="20"/>
                <w:szCs w:val="20"/>
              </w:rPr>
              <w:t>3.27E+05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5AADD626" w14:textId="77777777">
            <w:pPr>
              <w:jc w:val="center"/>
              <w:rPr>
                <w:rFonts w:ascii="Arial" w:hAnsi="Arial" w:eastAsia="Times New Roman" w:cs="Arial"/>
                <w:color w:val="000000"/>
                <w:sz w:val="20"/>
                <w:szCs w:val="20"/>
              </w:rPr>
            </w:pPr>
            <w:r>
              <w:rPr>
                <w:rFonts w:ascii="Arial" w:hAnsi="Arial" w:cs="Arial"/>
                <w:color w:val="000000"/>
                <w:sz w:val="20"/>
                <w:szCs w:val="20"/>
              </w:rPr>
              <w:t>1.50E+05</w:t>
            </w:r>
          </w:p>
        </w:tc>
      </w:tr>
      <w:tr w:rsidRPr="0007741E" w:rsidR="00FA7EF8" w:rsidTr="00FA7EF8" w14:paraId="75D5AC43" w14:textId="77777777">
        <w:trPr>
          <w:trHeight w:val="300"/>
        </w:trPr>
        <w:tc>
          <w:tcPr>
            <w:tcW w:w="0" w:type="auto"/>
            <w:noWrap/>
            <w:hideMark/>
          </w:tcPr>
          <w:p w:rsidRPr="0007741E" w:rsidR="00FA7EF8" w:rsidP="00FA7EF8" w:rsidRDefault="00FA7EF8" w14:paraId="655DEC58"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1964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5F40D6D1" w14:textId="77777777">
            <w:pPr>
              <w:jc w:val="center"/>
              <w:rPr>
                <w:rFonts w:ascii="Arial" w:hAnsi="Arial" w:eastAsia="Times New Roman" w:cs="Arial"/>
                <w:color w:val="000000"/>
                <w:sz w:val="20"/>
                <w:szCs w:val="20"/>
              </w:rPr>
            </w:pPr>
            <w:r>
              <w:rPr>
                <w:rFonts w:ascii="Arial" w:hAnsi="Arial" w:cs="Arial"/>
                <w:color w:val="000000"/>
                <w:sz w:val="20"/>
                <w:szCs w:val="20"/>
              </w:rPr>
              <w:t>9.78E+05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557DEA83" w14:textId="77777777">
            <w:pPr>
              <w:jc w:val="center"/>
              <w:rPr>
                <w:rFonts w:ascii="Arial" w:hAnsi="Arial" w:eastAsia="Times New Roman" w:cs="Arial"/>
                <w:color w:val="000000"/>
                <w:sz w:val="20"/>
                <w:szCs w:val="20"/>
              </w:rPr>
            </w:pPr>
            <w:r>
              <w:rPr>
                <w:rFonts w:ascii="Arial" w:hAnsi="Arial" w:cs="Arial"/>
                <w:color w:val="000000"/>
                <w:sz w:val="20"/>
                <w:szCs w:val="20"/>
              </w:rPr>
              <w:t>9.00E+05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5A9A9495" w14:textId="77777777">
            <w:pPr>
              <w:jc w:val="center"/>
              <w:rPr>
                <w:rFonts w:ascii="Arial" w:hAnsi="Arial" w:eastAsia="Times New Roman" w:cs="Arial"/>
                <w:color w:val="000000"/>
                <w:sz w:val="20"/>
                <w:szCs w:val="20"/>
              </w:rPr>
            </w:pPr>
            <w:r>
              <w:rPr>
                <w:rFonts w:ascii="Arial" w:hAnsi="Arial" w:cs="Arial"/>
                <w:color w:val="000000"/>
                <w:sz w:val="20"/>
                <w:szCs w:val="20"/>
              </w:rPr>
              <w:t>2.62E+04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7742EEAB" w14:textId="77777777">
            <w:pPr>
              <w:jc w:val="center"/>
              <w:rPr>
                <w:rFonts w:ascii="Arial" w:hAnsi="Arial" w:eastAsia="Times New Roman" w:cs="Arial"/>
                <w:color w:val="000000"/>
                <w:sz w:val="20"/>
                <w:szCs w:val="20"/>
              </w:rPr>
            </w:pPr>
            <w:r>
              <w:rPr>
                <w:rFonts w:ascii="Arial" w:hAnsi="Arial" w:cs="Arial"/>
                <w:color w:val="000000"/>
                <w:sz w:val="20"/>
                <w:szCs w:val="20"/>
              </w:rPr>
              <w:t>6.11E+05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5DCB0E74" w14:textId="77777777">
            <w:pPr>
              <w:jc w:val="center"/>
              <w:rPr>
                <w:rFonts w:ascii="Arial" w:hAnsi="Arial" w:eastAsia="Times New Roman" w:cs="Arial"/>
                <w:color w:val="000000"/>
                <w:sz w:val="20"/>
                <w:szCs w:val="20"/>
              </w:rPr>
            </w:pPr>
            <w:r>
              <w:rPr>
                <w:rFonts w:ascii="Arial" w:hAnsi="Arial" w:cs="Arial"/>
                <w:color w:val="000000"/>
                <w:sz w:val="20"/>
                <w:szCs w:val="20"/>
              </w:rPr>
              <w:t>3.52E+05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51F66D8D" w14:textId="77777777">
            <w:pPr>
              <w:jc w:val="center"/>
              <w:rPr>
                <w:rFonts w:ascii="Arial" w:hAnsi="Arial" w:eastAsia="Times New Roman" w:cs="Arial"/>
                <w:color w:val="000000"/>
                <w:sz w:val="20"/>
                <w:szCs w:val="20"/>
              </w:rPr>
            </w:pPr>
            <w:r>
              <w:rPr>
                <w:rFonts w:ascii="Arial" w:hAnsi="Arial" w:cs="Arial"/>
                <w:color w:val="000000"/>
                <w:sz w:val="20"/>
                <w:szCs w:val="20"/>
              </w:rPr>
              <w:t>8.11E+05</w:t>
            </w:r>
          </w:p>
        </w:tc>
      </w:tr>
      <w:tr w:rsidRPr="0007741E" w:rsidR="00FA7EF8" w:rsidTr="00FA7EF8" w14:paraId="6371638A" w14:textId="77777777">
        <w:trPr>
          <w:trHeight w:val="300"/>
        </w:trPr>
        <w:tc>
          <w:tcPr>
            <w:tcW w:w="0" w:type="auto"/>
            <w:noWrap/>
            <w:hideMark/>
          </w:tcPr>
          <w:p w:rsidRPr="0007741E" w:rsidR="00FA7EF8" w:rsidP="00FA7EF8" w:rsidRDefault="00FA7EF8" w14:paraId="213E71B7"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1965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739D3831" w14:textId="77777777">
            <w:pPr>
              <w:jc w:val="center"/>
              <w:rPr>
                <w:rFonts w:ascii="Arial" w:hAnsi="Arial" w:eastAsia="Times New Roman" w:cs="Arial"/>
                <w:color w:val="000000"/>
                <w:sz w:val="20"/>
                <w:szCs w:val="20"/>
              </w:rPr>
            </w:pPr>
            <w:r>
              <w:rPr>
                <w:rFonts w:ascii="Arial" w:hAnsi="Arial" w:cs="Arial"/>
                <w:color w:val="000000"/>
                <w:sz w:val="20"/>
                <w:szCs w:val="20"/>
              </w:rPr>
              <w:t>8.16E+05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7181B146" w14:textId="77777777">
            <w:pPr>
              <w:jc w:val="center"/>
              <w:rPr>
                <w:rFonts w:ascii="Arial" w:hAnsi="Arial" w:eastAsia="Times New Roman" w:cs="Arial"/>
                <w:color w:val="000000"/>
                <w:sz w:val="20"/>
                <w:szCs w:val="20"/>
              </w:rPr>
            </w:pPr>
            <w:r>
              <w:rPr>
                <w:rFonts w:ascii="Arial" w:hAnsi="Arial" w:cs="Arial"/>
                <w:color w:val="000000"/>
                <w:sz w:val="20"/>
                <w:szCs w:val="20"/>
              </w:rPr>
              <w:t>6.98E+05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177AC5D7" w14:textId="77777777">
            <w:pPr>
              <w:jc w:val="center"/>
              <w:rPr>
                <w:rFonts w:ascii="Arial" w:hAnsi="Arial" w:eastAsia="Times New Roman" w:cs="Arial"/>
                <w:color w:val="000000"/>
                <w:sz w:val="20"/>
                <w:szCs w:val="20"/>
              </w:rPr>
            </w:pPr>
            <w:r>
              <w:rPr>
                <w:rFonts w:ascii="Arial" w:hAnsi="Arial" w:cs="Arial"/>
                <w:color w:val="000000"/>
                <w:sz w:val="20"/>
                <w:szCs w:val="20"/>
              </w:rPr>
              <w:t>3.32E+04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5C0482E0" w14:textId="77777777">
            <w:pPr>
              <w:jc w:val="center"/>
              <w:rPr>
                <w:rFonts w:ascii="Arial" w:hAnsi="Arial" w:eastAsia="Times New Roman" w:cs="Arial"/>
                <w:color w:val="000000"/>
                <w:sz w:val="20"/>
                <w:szCs w:val="20"/>
              </w:rPr>
            </w:pPr>
            <w:r>
              <w:rPr>
                <w:rFonts w:ascii="Arial" w:hAnsi="Arial" w:cs="Arial"/>
                <w:color w:val="000000"/>
                <w:sz w:val="20"/>
                <w:szCs w:val="20"/>
              </w:rPr>
              <w:t>6.11E+05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341DA6F0" w14:textId="77777777">
            <w:pPr>
              <w:jc w:val="center"/>
              <w:rPr>
                <w:rFonts w:ascii="Arial" w:hAnsi="Arial" w:eastAsia="Times New Roman" w:cs="Arial"/>
                <w:color w:val="000000"/>
                <w:sz w:val="20"/>
                <w:szCs w:val="20"/>
              </w:rPr>
            </w:pPr>
            <w:r>
              <w:rPr>
                <w:rFonts w:ascii="Arial" w:hAnsi="Arial" w:cs="Arial"/>
                <w:color w:val="000000"/>
                <w:sz w:val="20"/>
                <w:szCs w:val="20"/>
              </w:rPr>
              <w:t>3.39E+05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709A1DAD" w14:textId="77777777">
            <w:pPr>
              <w:jc w:val="center"/>
              <w:rPr>
                <w:rFonts w:ascii="Arial" w:hAnsi="Arial" w:eastAsia="Times New Roman" w:cs="Arial"/>
                <w:color w:val="000000"/>
                <w:sz w:val="20"/>
                <w:szCs w:val="20"/>
              </w:rPr>
            </w:pPr>
            <w:r>
              <w:rPr>
                <w:rFonts w:ascii="Arial" w:hAnsi="Arial" w:cs="Arial"/>
                <w:color w:val="000000"/>
                <w:sz w:val="20"/>
                <w:szCs w:val="20"/>
              </w:rPr>
              <w:t>6.66E+05</w:t>
            </w:r>
          </w:p>
        </w:tc>
      </w:tr>
      <w:tr w:rsidRPr="0007741E" w:rsidR="00FA7EF8" w:rsidTr="00FA7EF8" w14:paraId="4FEA0247" w14:textId="77777777">
        <w:trPr>
          <w:trHeight w:val="300"/>
        </w:trPr>
        <w:tc>
          <w:tcPr>
            <w:tcW w:w="0" w:type="auto"/>
            <w:noWrap/>
            <w:hideMark/>
          </w:tcPr>
          <w:p w:rsidRPr="0007741E" w:rsidR="00FA7EF8" w:rsidP="00FA7EF8" w:rsidRDefault="00FA7EF8" w14:paraId="1004A257"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1966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1CD4AB17" w14:textId="77777777">
            <w:pPr>
              <w:jc w:val="center"/>
              <w:rPr>
                <w:rFonts w:ascii="Arial" w:hAnsi="Arial" w:eastAsia="Times New Roman" w:cs="Arial"/>
                <w:color w:val="000000"/>
                <w:sz w:val="20"/>
                <w:szCs w:val="20"/>
              </w:rPr>
            </w:pPr>
            <w:r>
              <w:rPr>
                <w:rFonts w:ascii="Arial" w:hAnsi="Arial" w:cs="Arial"/>
                <w:color w:val="000000"/>
                <w:sz w:val="20"/>
                <w:szCs w:val="20"/>
              </w:rPr>
              <w:t>6.96E+05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25B44FC6" w14:textId="77777777">
            <w:pPr>
              <w:jc w:val="center"/>
              <w:rPr>
                <w:rFonts w:ascii="Arial" w:hAnsi="Arial" w:eastAsia="Times New Roman" w:cs="Arial"/>
                <w:color w:val="000000"/>
                <w:sz w:val="20"/>
                <w:szCs w:val="20"/>
              </w:rPr>
            </w:pPr>
            <w:r>
              <w:rPr>
                <w:rFonts w:ascii="Arial" w:hAnsi="Arial" w:cs="Arial"/>
                <w:color w:val="000000"/>
                <w:sz w:val="20"/>
                <w:szCs w:val="20"/>
              </w:rPr>
              <w:t>6.74E+05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11651E2C" w14:textId="77777777">
            <w:pPr>
              <w:jc w:val="center"/>
              <w:rPr>
                <w:rFonts w:ascii="Arial" w:hAnsi="Arial" w:eastAsia="Times New Roman" w:cs="Arial"/>
                <w:color w:val="000000"/>
                <w:sz w:val="20"/>
                <w:szCs w:val="20"/>
              </w:rPr>
            </w:pPr>
            <w:r>
              <w:rPr>
                <w:rFonts w:ascii="Arial" w:hAnsi="Arial" w:cs="Arial"/>
                <w:color w:val="000000"/>
                <w:sz w:val="20"/>
                <w:szCs w:val="20"/>
              </w:rPr>
              <w:t>3.69E+04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6F433D25" w14:textId="77777777">
            <w:pPr>
              <w:jc w:val="center"/>
              <w:rPr>
                <w:rFonts w:ascii="Arial" w:hAnsi="Arial" w:eastAsia="Times New Roman" w:cs="Arial"/>
                <w:color w:val="000000"/>
                <w:sz w:val="20"/>
                <w:szCs w:val="20"/>
              </w:rPr>
            </w:pPr>
            <w:r>
              <w:rPr>
                <w:rFonts w:ascii="Arial" w:hAnsi="Arial" w:cs="Arial"/>
                <w:color w:val="000000"/>
                <w:sz w:val="20"/>
                <w:szCs w:val="20"/>
              </w:rPr>
              <w:t>5.91E+05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018DB95E" w14:textId="77777777">
            <w:pPr>
              <w:jc w:val="center"/>
              <w:rPr>
                <w:rFonts w:ascii="Arial" w:hAnsi="Arial" w:eastAsia="Times New Roman" w:cs="Arial"/>
                <w:color w:val="000000"/>
                <w:sz w:val="20"/>
                <w:szCs w:val="20"/>
              </w:rPr>
            </w:pPr>
            <w:r>
              <w:rPr>
                <w:rFonts w:ascii="Arial" w:hAnsi="Arial" w:cs="Arial"/>
                <w:color w:val="000000"/>
                <w:sz w:val="20"/>
                <w:szCs w:val="20"/>
              </w:rPr>
              <w:t>3.25E+05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350D079E" w14:textId="77777777">
            <w:pPr>
              <w:jc w:val="center"/>
              <w:rPr>
                <w:rFonts w:ascii="Arial" w:hAnsi="Arial" w:eastAsia="Times New Roman" w:cs="Arial"/>
                <w:color w:val="000000"/>
                <w:sz w:val="20"/>
                <w:szCs w:val="20"/>
              </w:rPr>
            </w:pPr>
            <w:r>
              <w:rPr>
                <w:rFonts w:ascii="Arial" w:hAnsi="Arial" w:cs="Arial"/>
                <w:color w:val="000000"/>
                <w:sz w:val="20"/>
                <w:szCs w:val="20"/>
              </w:rPr>
              <w:t>5.30E+05</w:t>
            </w:r>
          </w:p>
        </w:tc>
      </w:tr>
      <w:tr w:rsidRPr="0007741E" w:rsidR="00FA7EF8" w:rsidTr="00FA7EF8" w14:paraId="2A9EE8FF" w14:textId="77777777">
        <w:trPr>
          <w:trHeight w:val="300"/>
        </w:trPr>
        <w:tc>
          <w:tcPr>
            <w:tcW w:w="0" w:type="auto"/>
            <w:noWrap/>
            <w:hideMark/>
          </w:tcPr>
          <w:p w:rsidRPr="0007741E" w:rsidR="00FA7EF8" w:rsidP="00FA7EF8" w:rsidRDefault="00FA7EF8" w14:paraId="5F6646E1"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1967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71BA093E" w14:textId="77777777">
            <w:pPr>
              <w:jc w:val="center"/>
              <w:rPr>
                <w:rFonts w:ascii="Arial" w:hAnsi="Arial" w:eastAsia="Times New Roman" w:cs="Arial"/>
                <w:color w:val="000000"/>
                <w:sz w:val="20"/>
                <w:szCs w:val="20"/>
              </w:rPr>
            </w:pPr>
            <w:r>
              <w:rPr>
                <w:rFonts w:ascii="Arial" w:hAnsi="Arial" w:cs="Arial"/>
                <w:color w:val="000000"/>
                <w:sz w:val="20"/>
                <w:szCs w:val="20"/>
              </w:rPr>
              <w:t>6.68E+05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090171C2" w14:textId="77777777">
            <w:pPr>
              <w:jc w:val="center"/>
              <w:rPr>
                <w:rFonts w:ascii="Arial" w:hAnsi="Arial" w:eastAsia="Times New Roman" w:cs="Arial"/>
                <w:color w:val="000000"/>
                <w:sz w:val="20"/>
                <w:szCs w:val="20"/>
              </w:rPr>
            </w:pPr>
            <w:r>
              <w:rPr>
                <w:rFonts w:ascii="Arial" w:hAnsi="Arial" w:cs="Arial"/>
                <w:color w:val="000000"/>
                <w:sz w:val="20"/>
                <w:szCs w:val="20"/>
              </w:rPr>
              <w:t>6.57E+05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1775D80D" w14:textId="77777777">
            <w:pPr>
              <w:jc w:val="center"/>
              <w:rPr>
                <w:rFonts w:ascii="Arial" w:hAnsi="Arial" w:eastAsia="Times New Roman" w:cs="Arial"/>
                <w:color w:val="000000"/>
                <w:sz w:val="20"/>
                <w:szCs w:val="20"/>
              </w:rPr>
            </w:pPr>
            <w:r>
              <w:rPr>
                <w:rFonts w:ascii="Arial" w:hAnsi="Arial" w:cs="Arial"/>
                <w:color w:val="000000"/>
                <w:sz w:val="20"/>
                <w:szCs w:val="20"/>
              </w:rPr>
              <w:t>3.73E+04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1EEE2385" w14:textId="77777777">
            <w:pPr>
              <w:jc w:val="center"/>
              <w:rPr>
                <w:rFonts w:ascii="Arial" w:hAnsi="Arial" w:eastAsia="Times New Roman" w:cs="Arial"/>
                <w:color w:val="000000"/>
                <w:sz w:val="20"/>
                <w:szCs w:val="20"/>
              </w:rPr>
            </w:pPr>
            <w:r>
              <w:rPr>
                <w:rFonts w:ascii="Arial" w:hAnsi="Arial" w:cs="Arial"/>
                <w:color w:val="000000"/>
                <w:sz w:val="20"/>
                <w:szCs w:val="20"/>
              </w:rPr>
              <w:t>6.20E+05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30D57305" w14:textId="77777777">
            <w:pPr>
              <w:jc w:val="center"/>
              <w:rPr>
                <w:rFonts w:ascii="Arial" w:hAnsi="Arial" w:eastAsia="Times New Roman" w:cs="Arial"/>
                <w:color w:val="000000"/>
                <w:sz w:val="20"/>
                <w:szCs w:val="20"/>
              </w:rPr>
            </w:pPr>
            <w:r>
              <w:rPr>
                <w:rFonts w:ascii="Arial" w:hAnsi="Arial" w:cs="Arial"/>
                <w:color w:val="000000"/>
                <w:sz w:val="20"/>
                <w:szCs w:val="20"/>
              </w:rPr>
              <w:t>3.18E+05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07AA4828" w14:textId="77777777">
            <w:pPr>
              <w:jc w:val="center"/>
              <w:rPr>
                <w:rFonts w:ascii="Arial" w:hAnsi="Arial" w:eastAsia="Times New Roman" w:cs="Arial"/>
                <w:color w:val="000000"/>
                <w:sz w:val="20"/>
                <w:szCs w:val="20"/>
              </w:rPr>
            </w:pPr>
            <w:r>
              <w:rPr>
                <w:rFonts w:ascii="Arial" w:hAnsi="Arial" w:cs="Arial"/>
                <w:color w:val="000000"/>
                <w:sz w:val="20"/>
                <w:szCs w:val="20"/>
              </w:rPr>
              <w:t>4.05E+05</w:t>
            </w:r>
          </w:p>
        </w:tc>
      </w:tr>
      <w:tr w:rsidRPr="0007741E" w:rsidR="00FA7EF8" w:rsidTr="00FA7EF8" w14:paraId="31B5EB08" w14:textId="77777777">
        <w:trPr>
          <w:trHeight w:val="300"/>
        </w:trPr>
        <w:tc>
          <w:tcPr>
            <w:tcW w:w="0" w:type="auto"/>
            <w:noWrap/>
            <w:hideMark/>
          </w:tcPr>
          <w:p w:rsidRPr="0007741E" w:rsidR="00FA7EF8" w:rsidP="00FA7EF8" w:rsidRDefault="00FA7EF8" w14:paraId="2D5D3689"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1968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6C01EC93" w14:textId="77777777">
            <w:pPr>
              <w:jc w:val="center"/>
              <w:rPr>
                <w:rFonts w:ascii="Arial" w:hAnsi="Arial" w:eastAsia="Times New Roman" w:cs="Arial"/>
                <w:color w:val="000000"/>
                <w:sz w:val="20"/>
                <w:szCs w:val="20"/>
              </w:rPr>
            </w:pPr>
            <w:r>
              <w:rPr>
                <w:rFonts w:ascii="Arial" w:hAnsi="Arial" w:cs="Arial"/>
                <w:color w:val="000000"/>
                <w:sz w:val="20"/>
                <w:szCs w:val="20"/>
              </w:rPr>
              <w:t>6.32E+05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20DDB632" w14:textId="77777777">
            <w:pPr>
              <w:jc w:val="center"/>
              <w:rPr>
                <w:rFonts w:ascii="Arial" w:hAnsi="Arial" w:eastAsia="Times New Roman" w:cs="Arial"/>
                <w:color w:val="000000"/>
                <w:sz w:val="20"/>
                <w:szCs w:val="20"/>
              </w:rPr>
            </w:pPr>
            <w:r>
              <w:rPr>
                <w:rFonts w:ascii="Arial" w:hAnsi="Arial" w:cs="Arial"/>
                <w:color w:val="000000"/>
                <w:sz w:val="20"/>
                <w:szCs w:val="20"/>
              </w:rPr>
              <w:t>6.62E+05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74A35A20" w14:textId="77777777">
            <w:pPr>
              <w:jc w:val="center"/>
              <w:rPr>
                <w:rFonts w:ascii="Arial" w:hAnsi="Arial" w:eastAsia="Times New Roman" w:cs="Arial"/>
                <w:color w:val="000000"/>
                <w:sz w:val="20"/>
                <w:szCs w:val="20"/>
              </w:rPr>
            </w:pPr>
            <w:r>
              <w:rPr>
                <w:rFonts w:ascii="Arial" w:hAnsi="Arial" w:cs="Arial"/>
                <w:color w:val="000000"/>
                <w:sz w:val="20"/>
                <w:szCs w:val="20"/>
              </w:rPr>
              <w:t>3.64E+04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39C58625" w14:textId="77777777">
            <w:pPr>
              <w:jc w:val="center"/>
              <w:rPr>
                <w:rFonts w:ascii="Arial" w:hAnsi="Arial" w:eastAsia="Times New Roman" w:cs="Arial"/>
                <w:color w:val="000000"/>
                <w:sz w:val="20"/>
                <w:szCs w:val="20"/>
              </w:rPr>
            </w:pPr>
            <w:r>
              <w:rPr>
                <w:rFonts w:ascii="Arial" w:hAnsi="Arial" w:cs="Arial"/>
                <w:color w:val="000000"/>
                <w:sz w:val="20"/>
                <w:szCs w:val="20"/>
              </w:rPr>
              <w:t>6.17E+05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69B8117B" w14:textId="77777777">
            <w:pPr>
              <w:jc w:val="center"/>
              <w:rPr>
                <w:rFonts w:ascii="Arial" w:hAnsi="Arial" w:eastAsia="Times New Roman" w:cs="Arial"/>
                <w:color w:val="000000"/>
                <w:sz w:val="20"/>
                <w:szCs w:val="20"/>
              </w:rPr>
            </w:pPr>
            <w:r>
              <w:rPr>
                <w:rFonts w:ascii="Arial" w:hAnsi="Arial" w:cs="Arial"/>
                <w:color w:val="000000"/>
                <w:sz w:val="20"/>
                <w:szCs w:val="20"/>
              </w:rPr>
              <w:t>3.30E+05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558385EE" w14:textId="77777777">
            <w:pPr>
              <w:jc w:val="center"/>
              <w:rPr>
                <w:rFonts w:ascii="Arial" w:hAnsi="Arial" w:eastAsia="Times New Roman" w:cs="Arial"/>
                <w:color w:val="000000"/>
                <w:sz w:val="20"/>
                <w:szCs w:val="20"/>
              </w:rPr>
            </w:pPr>
            <w:r>
              <w:rPr>
                <w:rFonts w:ascii="Arial" w:hAnsi="Arial" w:cs="Arial"/>
                <w:color w:val="000000"/>
                <w:sz w:val="20"/>
                <w:szCs w:val="20"/>
              </w:rPr>
              <w:t>3.84E+05</w:t>
            </w:r>
          </w:p>
        </w:tc>
      </w:tr>
      <w:tr w:rsidRPr="0007741E" w:rsidR="00FA7EF8" w:rsidTr="00FA7EF8" w14:paraId="31631318" w14:textId="77777777">
        <w:trPr>
          <w:trHeight w:val="300"/>
        </w:trPr>
        <w:tc>
          <w:tcPr>
            <w:tcW w:w="0" w:type="auto"/>
            <w:noWrap/>
            <w:hideMark/>
          </w:tcPr>
          <w:p w:rsidRPr="0007741E" w:rsidR="00FA7EF8" w:rsidP="00FA7EF8" w:rsidRDefault="00FA7EF8" w14:paraId="2B065724"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1969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2D49D3A0" w14:textId="77777777">
            <w:pPr>
              <w:jc w:val="center"/>
              <w:rPr>
                <w:rFonts w:ascii="Arial" w:hAnsi="Arial" w:eastAsia="Times New Roman" w:cs="Arial"/>
                <w:color w:val="000000"/>
                <w:sz w:val="20"/>
                <w:szCs w:val="20"/>
              </w:rPr>
            </w:pPr>
            <w:r>
              <w:rPr>
                <w:rFonts w:ascii="Arial" w:hAnsi="Arial" w:cs="Arial"/>
                <w:color w:val="000000"/>
                <w:sz w:val="20"/>
                <w:szCs w:val="20"/>
              </w:rPr>
              <w:t>6.81E+05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044868E9" w14:textId="77777777">
            <w:pPr>
              <w:jc w:val="center"/>
              <w:rPr>
                <w:rFonts w:ascii="Arial" w:hAnsi="Arial" w:eastAsia="Times New Roman" w:cs="Arial"/>
                <w:color w:val="000000"/>
                <w:sz w:val="20"/>
                <w:szCs w:val="20"/>
              </w:rPr>
            </w:pPr>
            <w:r>
              <w:rPr>
                <w:rFonts w:ascii="Arial" w:hAnsi="Arial" w:cs="Arial"/>
                <w:color w:val="000000"/>
                <w:sz w:val="20"/>
                <w:szCs w:val="20"/>
              </w:rPr>
              <w:t>6.84E+05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68ED6691" w14:textId="77777777">
            <w:pPr>
              <w:jc w:val="center"/>
              <w:rPr>
                <w:rFonts w:ascii="Arial" w:hAnsi="Arial" w:eastAsia="Times New Roman" w:cs="Arial"/>
                <w:color w:val="000000"/>
                <w:sz w:val="20"/>
                <w:szCs w:val="20"/>
              </w:rPr>
            </w:pPr>
            <w:r>
              <w:rPr>
                <w:rFonts w:ascii="Arial" w:hAnsi="Arial" w:cs="Arial"/>
                <w:color w:val="000000"/>
                <w:sz w:val="20"/>
                <w:szCs w:val="20"/>
              </w:rPr>
              <w:t>3.77E+04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7684C428" w14:textId="77777777">
            <w:pPr>
              <w:jc w:val="center"/>
              <w:rPr>
                <w:rFonts w:ascii="Arial" w:hAnsi="Arial" w:eastAsia="Times New Roman" w:cs="Arial"/>
                <w:color w:val="000000"/>
                <w:sz w:val="20"/>
                <w:szCs w:val="20"/>
              </w:rPr>
            </w:pPr>
            <w:r>
              <w:rPr>
                <w:rFonts w:ascii="Arial" w:hAnsi="Arial" w:cs="Arial"/>
                <w:color w:val="000000"/>
                <w:sz w:val="20"/>
                <w:szCs w:val="20"/>
              </w:rPr>
              <w:t>5.95E+05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5E66198E" w14:textId="77777777">
            <w:pPr>
              <w:jc w:val="center"/>
              <w:rPr>
                <w:rFonts w:ascii="Arial" w:hAnsi="Arial" w:eastAsia="Times New Roman" w:cs="Arial"/>
                <w:color w:val="000000"/>
                <w:sz w:val="20"/>
                <w:szCs w:val="20"/>
              </w:rPr>
            </w:pPr>
            <w:r>
              <w:rPr>
                <w:rFonts w:ascii="Arial" w:hAnsi="Arial" w:cs="Arial"/>
                <w:color w:val="000000"/>
                <w:sz w:val="20"/>
                <w:szCs w:val="20"/>
              </w:rPr>
              <w:t>3.43E+05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0DEF5380" w14:textId="77777777">
            <w:pPr>
              <w:jc w:val="center"/>
              <w:rPr>
                <w:rFonts w:ascii="Arial" w:hAnsi="Arial" w:eastAsia="Times New Roman" w:cs="Arial"/>
                <w:color w:val="000000"/>
                <w:sz w:val="20"/>
                <w:szCs w:val="20"/>
              </w:rPr>
            </w:pPr>
            <w:r>
              <w:rPr>
                <w:rFonts w:ascii="Arial" w:hAnsi="Arial" w:cs="Arial"/>
                <w:color w:val="000000"/>
                <w:sz w:val="20"/>
                <w:szCs w:val="20"/>
              </w:rPr>
              <w:t>4.01E+05</w:t>
            </w:r>
          </w:p>
        </w:tc>
      </w:tr>
      <w:tr w:rsidRPr="0007741E" w:rsidR="00FA7EF8" w:rsidTr="00FA7EF8" w14:paraId="516E5FBA" w14:textId="77777777">
        <w:trPr>
          <w:trHeight w:val="300"/>
        </w:trPr>
        <w:tc>
          <w:tcPr>
            <w:tcW w:w="0" w:type="auto"/>
            <w:noWrap/>
            <w:hideMark/>
          </w:tcPr>
          <w:p w:rsidRPr="0007741E" w:rsidR="00FA7EF8" w:rsidP="00FA7EF8" w:rsidRDefault="00FA7EF8" w14:paraId="40E03F09"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1970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75DF0266" w14:textId="77777777">
            <w:pPr>
              <w:jc w:val="center"/>
              <w:rPr>
                <w:rFonts w:ascii="Arial" w:hAnsi="Arial" w:eastAsia="Times New Roman" w:cs="Arial"/>
                <w:color w:val="000000"/>
                <w:sz w:val="20"/>
                <w:szCs w:val="20"/>
              </w:rPr>
            </w:pPr>
            <w:r>
              <w:rPr>
                <w:rFonts w:ascii="Arial" w:hAnsi="Arial" w:cs="Arial"/>
                <w:color w:val="000000"/>
                <w:sz w:val="20"/>
                <w:szCs w:val="20"/>
              </w:rPr>
              <w:t>7.71E+05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076C03DC" w14:textId="77777777">
            <w:pPr>
              <w:jc w:val="center"/>
              <w:rPr>
                <w:rFonts w:ascii="Arial" w:hAnsi="Arial" w:eastAsia="Times New Roman" w:cs="Arial"/>
                <w:color w:val="000000"/>
                <w:sz w:val="20"/>
                <w:szCs w:val="20"/>
              </w:rPr>
            </w:pPr>
            <w:r>
              <w:rPr>
                <w:rFonts w:ascii="Arial" w:hAnsi="Arial" w:cs="Arial"/>
                <w:color w:val="000000"/>
                <w:sz w:val="20"/>
                <w:szCs w:val="20"/>
              </w:rPr>
              <w:t>6.89E+05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55DCCBB0" w14:textId="77777777">
            <w:pPr>
              <w:jc w:val="center"/>
              <w:rPr>
                <w:rFonts w:ascii="Arial" w:hAnsi="Arial" w:eastAsia="Times New Roman" w:cs="Arial"/>
                <w:color w:val="000000"/>
                <w:sz w:val="20"/>
                <w:szCs w:val="20"/>
              </w:rPr>
            </w:pPr>
            <w:r>
              <w:rPr>
                <w:rFonts w:ascii="Arial" w:hAnsi="Arial" w:cs="Arial"/>
                <w:color w:val="000000"/>
                <w:sz w:val="20"/>
                <w:szCs w:val="20"/>
              </w:rPr>
              <w:t>3.93E+04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127F04B1" w14:textId="77777777">
            <w:pPr>
              <w:jc w:val="center"/>
              <w:rPr>
                <w:rFonts w:ascii="Arial" w:hAnsi="Arial" w:eastAsia="Times New Roman" w:cs="Arial"/>
                <w:color w:val="000000"/>
                <w:sz w:val="20"/>
                <w:szCs w:val="20"/>
              </w:rPr>
            </w:pPr>
            <w:r>
              <w:rPr>
                <w:rFonts w:ascii="Arial" w:hAnsi="Arial" w:cs="Arial"/>
                <w:color w:val="000000"/>
                <w:sz w:val="20"/>
                <w:szCs w:val="20"/>
              </w:rPr>
              <w:t>6.19E+05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2DE3C767" w14:textId="77777777">
            <w:pPr>
              <w:jc w:val="center"/>
              <w:rPr>
                <w:rFonts w:ascii="Arial" w:hAnsi="Arial" w:eastAsia="Times New Roman" w:cs="Arial"/>
                <w:color w:val="000000"/>
                <w:sz w:val="20"/>
                <w:szCs w:val="20"/>
              </w:rPr>
            </w:pPr>
            <w:r>
              <w:rPr>
                <w:rFonts w:ascii="Arial" w:hAnsi="Arial" w:cs="Arial"/>
                <w:color w:val="000000"/>
                <w:sz w:val="20"/>
                <w:szCs w:val="20"/>
              </w:rPr>
              <w:t>3.43E+05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166590BD" w14:textId="77777777">
            <w:pPr>
              <w:jc w:val="center"/>
              <w:rPr>
                <w:rFonts w:ascii="Arial" w:hAnsi="Arial" w:eastAsia="Times New Roman" w:cs="Arial"/>
                <w:color w:val="000000"/>
                <w:sz w:val="20"/>
                <w:szCs w:val="20"/>
              </w:rPr>
            </w:pPr>
            <w:r>
              <w:rPr>
                <w:rFonts w:ascii="Arial" w:hAnsi="Arial" w:cs="Arial"/>
                <w:color w:val="000000"/>
                <w:sz w:val="20"/>
                <w:szCs w:val="20"/>
              </w:rPr>
              <w:t>6.42E+05</w:t>
            </w:r>
          </w:p>
        </w:tc>
      </w:tr>
      <w:tr w:rsidRPr="0007741E" w:rsidR="00FA7EF8" w:rsidTr="00FA7EF8" w14:paraId="7747327C" w14:textId="77777777">
        <w:trPr>
          <w:trHeight w:val="300"/>
        </w:trPr>
        <w:tc>
          <w:tcPr>
            <w:tcW w:w="0" w:type="auto"/>
            <w:noWrap/>
            <w:hideMark/>
          </w:tcPr>
          <w:p w:rsidRPr="0007741E" w:rsidR="00FA7EF8" w:rsidP="00FA7EF8" w:rsidRDefault="00FA7EF8" w14:paraId="125B3DD6"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1971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515FF75C" w14:textId="77777777">
            <w:pPr>
              <w:jc w:val="center"/>
              <w:rPr>
                <w:rFonts w:ascii="Arial" w:hAnsi="Arial" w:eastAsia="Times New Roman" w:cs="Arial"/>
                <w:color w:val="000000"/>
                <w:sz w:val="20"/>
                <w:szCs w:val="20"/>
              </w:rPr>
            </w:pPr>
            <w:r>
              <w:rPr>
                <w:rFonts w:ascii="Arial" w:hAnsi="Arial" w:cs="Arial"/>
                <w:color w:val="000000"/>
                <w:sz w:val="20"/>
                <w:szCs w:val="20"/>
              </w:rPr>
              <w:t>6.39E+05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69A15C3C" w14:textId="77777777">
            <w:pPr>
              <w:jc w:val="center"/>
              <w:rPr>
                <w:rFonts w:ascii="Arial" w:hAnsi="Arial" w:eastAsia="Times New Roman" w:cs="Arial"/>
                <w:color w:val="000000"/>
                <w:sz w:val="20"/>
                <w:szCs w:val="20"/>
              </w:rPr>
            </w:pPr>
            <w:r>
              <w:rPr>
                <w:rFonts w:ascii="Arial" w:hAnsi="Arial" w:cs="Arial"/>
                <w:color w:val="000000"/>
                <w:sz w:val="20"/>
                <w:szCs w:val="20"/>
              </w:rPr>
              <w:t>6.47E+05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6E5C6580" w14:textId="77777777">
            <w:pPr>
              <w:jc w:val="center"/>
              <w:rPr>
                <w:rFonts w:ascii="Arial" w:hAnsi="Arial" w:eastAsia="Times New Roman" w:cs="Arial"/>
                <w:color w:val="000000"/>
                <w:sz w:val="20"/>
                <w:szCs w:val="20"/>
              </w:rPr>
            </w:pPr>
            <w:r>
              <w:rPr>
                <w:rFonts w:ascii="Arial" w:hAnsi="Arial" w:cs="Arial"/>
                <w:color w:val="000000"/>
                <w:sz w:val="20"/>
                <w:szCs w:val="20"/>
              </w:rPr>
              <w:t>3.78E+04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69AEDB6E" w14:textId="77777777">
            <w:pPr>
              <w:jc w:val="center"/>
              <w:rPr>
                <w:rFonts w:ascii="Arial" w:hAnsi="Arial" w:eastAsia="Times New Roman" w:cs="Arial"/>
                <w:color w:val="000000"/>
                <w:sz w:val="20"/>
                <w:szCs w:val="20"/>
              </w:rPr>
            </w:pPr>
            <w:r>
              <w:rPr>
                <w:rFonts w:ascii="Arial" w:hAnsi="Arial" w:cs="Arial"/>
                <w:color w:val="000000"/>
                <w:sz w:val="20"/>
                <w:szCs w:val="20"/>
              </w:rPr>
              <w:t>6.25E+05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7424F595" w14:textId="77777777">
            <w:pPr>
              <w:jc w:val="center"/>
              <w:rPr>
                <w:rFonts w:ascii="Arial" w:hAnsi="Arial" w:eastAsia="Times New Roman" w:cs="Arial"/>
                <w:color w:val="000000"/>
                <w:sz w:val="20"/>
                <w:szCs w:val="20"/>
              </w:rPr>
            </w:pPr>
            <w:r>
              <w:rPr>
                <w:rFonts w:ascii="Arial" w:hAnsi="Arial" w:cs="Arial"/>
                <w:color w:val="000000"/>
                <w:sz w:val="20"/>
                <w:szCs w:val="20"/>
              </w:rPr>
              <w:t>3.31E+05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48EE412D" w14:textId="77777777">
            <w:pPr>
              <w:jc w:val="center"/>
              <w:rPr>
                <w:rFonts w:ascii="Arial" w:hAnsi="Arial" w:eastAsia="Times New Roman" w:cs="Arial"/>
                <w:color w:val="000000"/>
                <w:sz w:val="20"/>
                <w:szCs w:val="20"/>
              </w:rPr>
            </w:pPr>
            <w:r>
              <w:rPr>
                <w:rFonts w:ascii="Arial" w:hAnsi="Arial" w:cs="Arial"/>
                <w:color w:val="000000"/>
                <w:sz w:val="20"/>
                <w:szCs w:val="20"/>
              </w:rPr>
              <w:t>3.10E+05</w:t>
            </w:r>
          </w:p>
        </w:tc>
      </w:tr>
      <w:tr w:rsidRPr="0007741E" w:rsidR="00FA7EF8" w:rsidTr="00FA7EF8" w14:paraId="1BE082B9" w14:textId="77777777">
        <w:trPr>
          <w:trHeight w:val="300"/>
        </w:trPr>
        <w:tc>
          <w:tcPr>
            <w:tcW w:w="0" w:type="auto"/>
            <w:noWrap/>
            <w:hideMark/>
          </w:tcPr>
          <w:p w:rsidRPr="0007741E" w:rsidR="00FA7EF8" w:rsidP="00FA7EF8" w:rsidRDefault="00FA7EF8" w14:paraId="0168C8C5"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1972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2BEADBA6" w14:textId="77777777">
            <w:pPr>
              <w:jc w:val="center"/>
              <w:rPr>
                <w:rFonts w:ascii="Arial" w:hAnsi="Arial" w:eastAsia="Times New Roman" w:cs="Arial"/>
                <w:color w:val="000000"/>
                <w:sz w:val="20"/>
                <w:szCs w:val="20"/>
              </w:rPr>
            </w:pPr>
            <w:r>
              <w:rPr>
                <w:rFonts w:ascii="Arial" w:hAnsi="Arial" w:cs="Arial"/>
                <w:color w:val="000000"/>
                <w:sz w:val="20"/>
                <w:szCs w:val="20"/>
              </w:rPr>
              <w:t>8.62E+05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6BF93DFA" w14:textId="77777777">
            <w:pPr>
              <w:jc w:val="center"/>
              <w:rPr>
                <w:rFonts w:ascii="Arial" w:hAnsi="Arial" w:eastAsia="Times New Roman" w:cs="Arial"/>
                <w:color w:val="000000"/>
                <w:sz w:val="20"/>
                <w:szCs w:val="20"/>
              </w:rPr>
            </w:pPr>
            <w:r>
              <w:rPr>
                <w:rFonts w:ascii="Arial" w:hAnsi="Arial" w:cs="Arial"/>
                <w:color w:val="000000"/>
                <w:sz w:val="20"/>
                <w:szCs w:val="20"/>
              </w:rPr>
              <w:t>9.54E+05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53CBA0E2" w14:textId="77777777">
            <w:pPr>
              <w:jc w:val="center"/>
              <w:rPr>
                <w:rFonts w:ascii="Arial" w:hAnsi="Arial" w:eastAsia="Times New Roman" w:cs="Arial"/>
                <w:color w:val="000000"/>
                <w:sz w:val="20"/>
                <w:szCs w:val="20"/>
              </w:rPr>
            </w:pPr>
            <w:r>
              <w:rPr>
                <w:rFonts w:ascii="Arial" w:hAnsi="Arial" w:cs="Arial"/>
                <w:color w:val="000000"/>
                <w:sz w:val="20"/>
                <w:szCs w:val="20"/>
              </w:rPr>
              <w:t>3.93E+04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45E7E67A" w14:textId="77777777">
            <w:pPr>
              <w:jc w:val="center"/>
              <w:rPr>
                <w:rFonts w:ascii="Arial" w:hAnsi="Arial" w:eastAsia="Times New Roman" w:cs="Arial"/>
                <w:color w:val="000000"/>
                <w:sz w:val="20"/>
                <w:szCs w:val="20"/>
              </w:rPr>
            </w:pPr>
            <w:r>
              <w:rPr>
                <w:rFonts w:ascii="Arial" w:hAnsi="Arial" w:cs="Arial"/>
                <w:color w:val="000000"/>
                <w:sz w:val="20"/>
                <w:szCs w:val="20"/>
              </w:rPr>
              <w:t>6.23E+05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6C81B122" w14:textId="77777777">
            <w:pPr>
              <w:jc w:val="center"/>
              <w:rPr>
                <w:rFonts w:ascii="Arial" w:hAnsi="Arial" w:eastAsia="Times New Roman" w:cs="Arial"/>
                <w:color w:val="000000"/>
                <w:sz w:val="20"/>
                <w:szCs w:val="20"/>
              </w:rPr>
            </w:pPr>
            <w:r>
              <w:rPr>
                <w:rFonts w:ascii="Arial" w:hAnsi="Arial" w:cs="Arial"/>
                <w:color w:val="000000"/>
                <w:sz w:val="20"/>
                <w:szCs w:val="20"/>
              </w:rPr>
              <w:t>3.44E+05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467544E3" w14:textId="77777777">
            <w:pPr>
              <w:jc w:val="center"/>
              <w:rPr>
                <w:rFonts w:ascii="Arial" w:hAnsi="Arial" w:eastAsia="Times New Roman" w:cs="Arial"/>
                <w:color w:val="000000"/>
                <w:sz w:val="20"/>
                <w:szCs w:val="20"/>
              </w:rPr>
            </w:pPr>
            <w:r>
              <w:rPr>
                <w:rFonts w:ascii="Arial" w:hAnsi="Arial" w:cs="Arial"/>
                <w:color w:val="000000"/>
                <w:sz w:val="20"/>
                <w:szCs w:val="20"/>
              </w:rPr>
              <w:t>8.43E+05</w:t>
            </w:r>
          </w:p>
        </w:tc>
      </w:tr>
      <w:tr w:rsidRPr="0007741E" w:rsidR="00FA7EF8" w:rsidTr="00FA7EF8" w14:paraId="755BE187" w14:textId="77777777">
        <w:trPr>
          <w:trHeight w:val="300"/>
        </w:trPr>
        <w:tc>
          <w:tcPr>
            <w:tcW w:w="0" w:type="auto"/>
            <w:noWrap/>
            <w:hideMark/>
          </w:tcPr>
          <w:p w:rsidRPr="0007741E" w:rsidR="00FA7EF8" w:rsidP="00FA7EF8" w:rsidRDefault="00FA7EF8" w14:paraId="0F03A6E9"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1973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1A26F8DC" w14:textId="77777777">
            <w:pPr>
              <w:jc w:val="center"/>
              <w:rPr>
                <w:rFonts w:ascii="Arial" w:hAnsi="Arial" w:eastAsia="Times New Roman" w:cs="Arial"/>
                <w:color w:val="000000"/>
                <w:sz w:val="20"/>
                <w:szCs w:val="20"/>
              </w:rPr>
            </w:pPr>
            <w:r>
              <w:rPr>
                <w:rFonts w:ascii="Arial" w:hAnsi="Arial" w:cs="Arial"/>
                <w:color w:val="000000"/>
                <w:sz w:val="20"/>
                <w:szCs w:val="20"/>
              </w:rPr>
              <w:t>6.44E+05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6425DCF2" w14:textId="77777777">
            <w:pPr>
              <w:jc w:val="center"/>
              <w:rPr>
                <w:rFonts w:ascii="Arial" w:hAnsi="Arial" w:eastAsia="Times New Roman" w:cs="Arial"/>
                <w:color w:val="000000"/>
                <w:sz w:val="20"/>
                <w:szCs w:val="20"/>
              </w:rPr>
            </w:pPr>
            <w:r>
              <w:rPr>
                <w:rFonts w:ascii="Arial" w:hAnsi="Arial" w:cs="Arial"/>
                <w:color w:val="000000"/>
                <w:sz w:val="20"/>
                <w:szCs w:val="20"/>
              </w:rPr>
              <w:t>6.63E+05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1B9A25A1" w14:textId="77777777">
            <w:pPr>
              <w:jc w:val="center"/>
              <w:rPr>
                <w:rFonts w:ascii="Arial" w:hAnsi="Arial" w:eastAsia="Times New Roman" w:cs="Arial"/>
                <w:color w:val="000000"/>
                <w:sz w:val="20"/>
                <w:szCs w:val="20"/>
              </w:rPr>
            </w:pPr>
            <w:r>
              <w:rPr>
                <w:rFonts w:ascii="Arial" w:hAnsi="Arial" w:cs="Arial"/>
                <w:color w:val="000000"/>
                <w:sz w:val="20"/>
                <w:szCs w:val="20"/>
              </w:rPr>
              <w:t>4.29E+04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03A252AE" w14:textId="77777777">
            <w:pPr>
              <w:jc w:val="center"/>
              <w:rPr>
                <w:rFonts w:ascii="Arial" w:hAnsi="Arial" w:eastAsia="Times New Roman" w:cs="Arial"/>
                <w:color w:val="000000"/>
                <w:sz w:val="20"/>
                <w:szCs w:val="20"/>
              </w:rPr>
            </w:pPr>
            <w:r>
              <w:rPr>
                <w:rFonts w:ascii="Arial" w:hAnsi="Arial" w:cs="Arial"/>
                <w:color w:val="000000"/>
                <w:sz w:val="20"/>
                <w:szCs w:val="20"/>
              </w:rPr>
              <w:t>6.18E+05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054A91BD" w14:textId="77777777">
            <w:pPr>
              <w:jc w:val="center"/>
              <w:rPr>
                <w:rFonts w:ascii="Arial" w:hAnsi="Arial" w:eastAsia="Times New Roman" w:cs="Arial"/>
                <w:color w:val="000000"/>
                <w:sz w:val="20"/>
                <w:szCs w:val="20"/>
              </w:rPr>
            </w:pPr>
            <w:r>
              <w:rPr>
                <w:rFonts w:ascii="Arial" w:hAnsi="Arial" w:cs="Arial"/>
                <w:color w:val="000000"/>
                <w:sz w:val="20"/>
                <w:szCs w:val="20"/>
              </w:rPr>
              <w:t>3.26E+05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18C5BFCD" w14:textId="77777777">
            <w:pPr>
              <w:jc w:val="center"/>
              <w:rPr>
                <w:rFonts w:ascii="Arial" w:hAnsi="Arial" w:eastAsia="Times New Roman" w:cs="Arial"/>
                <w:color w:val="000000"/>
                <w:sz w:val="20"/>
                <w:szCs w:val="20"/>
              </w:rPr>
            </w:pPr>
            <w:r>
              <w:rPr>
                <w:rFonts w:ascii="Arial" w:hAnsi="Arial" w:cs="Arial"/>
                <w:color w:val="000000"/>
                <w:sz w:val="20"/>
                <w:szCs w:val="20"/>
              </w:rPr>
              <w:t>4.71E+05</w:t>
            </w:r>
          </w:p>
        </w:tc>
      </w:tr>
      <w:tr w:rsidRPr="0007741E" w:rsidR="00FA7EF8" w:rsidTr="00FA7EF8" w14:paraId="617ECD98" w14:textId="77777777">
        <w:trPr>
          <w:trHeight w:val="300"/>
        </w:trPr>
        <w:tc>
          <w:tcPr>
            <w:tcW w:w="0" w:type="auto"/>
            <w:noWrap/>
            <w:hideMark/>
          </w:tcPr>
          <w:p w:rsidRPr="0007741E" w:rsidR="00FA7EF8" w:rsidP="00FA7EF8" w:rsidRDefault="00FA7EF8" w14:paraId="60E7F1E0"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1974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3D3705B4" w14:textId="77777777">
            <w:pPr>
              <w:jc w:val="center"/>
              <w:rPr>
                <w:rFonts w:ascii="Arial" w:hAnsi="Arial" w:eastAsia="Times New Roman" w:cs="Arial"/>
                <w:color w:val="000000"/>
                <w:sz w:val="20"/>
                <w:szCs w:val="20"/>
              </w:rPr>
            </w:pPr>
            <w:r>
              <w:rPr>
                <w:rFonts w:ascii="Arial" w:hAnsi="Arial" w:cs="Arial"/>
                <w:color w:val="000000"/>
                <w:sz w:val="20"/>
                <w:szCs w:val="20"/>
              </w:rPr>
              <w:t>6.42E+05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02E29061" w14:textId="77777777">
            <w:pPr>
              <w:jc w:val="center"/>
              <w:rPr>
                <w:rFonts w:ascii="Arial" w:hAnsi="Arial" w:eastAsia="Times New Roman" w:cs="Arial"/>
                <w:color w:val="000000"/>
                <w:sz w:val="20"/>
                <w:szCs w:val="20"/>
              </w:rPr>
            </w:pPr>
            <w:r>
              <w:rPr>
                <w:rFonts w:ascii="Arial" w:hAnsi="Arial" w:cs="Arial"/>
                <w:color w:val="000000"/>
                <w:sz w:val="20"/>
                <w:szCs w:val="20"/>
              </w:rPr>
              <w:t>6.02E+05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48C97F60" w14:textId="77777777">
            <w:pPr>
              <w:jc w:val="center"/>
              <w:rPr>
                <w:rFonts w:ascii="Arial" w:hAnsi="Arial" w:eastAsia="Times New Roman" w:cs="Arial"/>
                <w:color w:val="000000"/>
                <w:sz w:val="20"/>
                <w:szCs w:val="20"/>
              </w:rPr>
            </w:pPr>
            <w:r>
              <w:rPr>
                <w:rFonts w:ascii="Arial" w:hAnsi="Arial" w:cs="Arial"/>
                <w:color w:val="000000"/>
                <w:sz w:val="20"/>
                <w:szCs w:val="20"/>
              </w:rPr>
              <w:t>3.98E+04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7528712C" w14:textId="77777777">
            <w:pPr>
              <w:jc w:val="center"/>
              <w:rPr>
                <w:rFonts w:ascii="Arial" w:hAnsi="Arial" w:eastAsia="Times New Roman" w:cs="Arial"/>
                <w:color w:val="000000"/>
                <w:sz w:val="20"/>
                <w:szCs w:val="20"/>
              </w:rPr>
            </w:pPr>
            <w:r>
              <w:rPr>
                <w:rFonts w:ascii="Arial" w:hAnsi="Arial" w:cs="Arial"/>
                <w:color w:val="000000"/>
                <w:sz w:val="20"/>
                <w:szCs w:val="20"/>
              </w:rPr>
              <w:t>6.30E+05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2B8A9A06" w14:textId="77777777">
            <w:pPr>
              <w:jc w:val="center"/>
              <w:rPr>
                <w:rFonts w:ascii="Arial" w:hAnsi="Arial" w:eastAsia="Times New Roman" w:cs="Arial"/>
                <w:color w:val="000000"/>
                <w:sz w:val="20"/>
                <w:szCs w:val="20"/>
              </w:rPr>
            </w:pPr>
            <w:r>
              <w:rPr>
                <w:rFonts w:ascii="Arial" w:hAnsi="Arial" w:cs="Arial"/>
                <w:color w:val="000000"/>
                <w:sz w:val="20"/>
                <w:szCs w:val="20"/>
              </w:rPr>
              <w:t>3.24E+05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7F43A786" w14:textId="77777777">
            <w:pPr>
              <w:jc w:val="center"/>
              <w:rPr>
                <w:rFonts w:ascii="Arial" w:hAnsi="Arial" w:eastAsia="Times New Roman" w:cs="Arial"/>
                <w:color w:val="000000"/>
                <w:sz w:val="20"/>
                <w:szCs w:val="20"/>
              </w:rPr>
            </w:pPr>
            <w:r>
              <w:rPr>
                <w:rFonts w:ascii="Arial" w:hAnsi="Arial" w:cs="Arial"/>
                <w:color w:val="000000"/>
                <w:sz w:val="20"/>
                <w:szCs w:val="20"/>
              </w:rPr>
              <w:t>3.30E+05</w:t>
            </w:r>
          </w:p>
        </w:tc>
      </w:tr>
      <w:tr w:rsidRPr="0007741E" w:rsidR="00FA7EF8" w:rsidTr="00FA7EF8" w14:paraId="44C1C069" w14:textId="77777777">
        <w:trPr>
          <w:trHeight w:val="300"/>
        </w:trPr>
        <w:tc>
          <w:tcPr>
            <w:tcW w:w="0" w:type="auto"/>
            <w:noWrap/>
            <w:hideMark/>
          </w:tcPr>
          <w:p w:rsidRPr="0007741E" w:rsidR="00FA7EF8" w:rsidP="00FA7EF8" w:rsidRDefault="00FA7EF8" w14:paraId="58A21B41"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1975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5DFC810D" w14:textId="77777777">
            <w:pPr>
              <w:jc w:val="center"/>
              <w:rPr>
                <w:rFonts w:ascii="Arial" w:hAnsi="Arial" w:eastAsia="Times New Roman" w:cs="Arial"/>
                <w:color w:val="000000"/>
                <w:sz w:val="20"/>
                <w:szCs w:val="20"/>
              </w:rPr>
            </w:pPr>
            <w:r>
              <w:rPr>
                <w:rFonts w:ascii="Arial" w:hAnsi="Arial" w:cs="Arial"/>
                <w:color w:val="000000"/>
                <w:sz w:val="20"/>
                <w:szCs w:val="20"/>
              </w:rPr>
              <w:t>6.56E+05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3AEFB3E7" w14:textId="77777777">
            <w:pPr>
              <w:jc w:val="center"/>
              <w:rPr>
                <w:rFonts w:ascii="Arial" w:hAnsi="Arial" w:eastAsia="Times New Roman" w:cs="Arial"/>
                <w:color w:val="000000"/>
                <w:sz w:val="20"/>
                <w:szCs w:val="20"/>
              </w:rPr>
            </w:pPr>
            <w:r>
              <w:rPr>
                <w:rFonts w:ascii="Arial" w:hAnsi="Arial" w:cs="Arial"/>
                <w:color w:val="000000"/>
                <w:sz w:val="20"/>
                <w:szCs w:val="20"/>
              </w:rPr>
              <w:t>6.63E+05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18D57924" w14:textId="77777777">
            <w:pPr>
              <w:jc w:val="center"/>
              <w:rPr>
                <w:rFonts w:ascii="Arial" w:hAnsi="Arial" w:eastAsia="Times New Roman" w:cs="Arial"/>
                <w:color w:val="000000"/>
                <w:sz w:val="20"/>
                <w:szCs w:val="20"/>
              </w:rPr>
            </w:pPr>
            <w:r>
              <w:rPr>
                <w:rFonts w:ascii="Arial" w:hAnsi="Arial" w:cs="Arial"/>
                <w:color w:val="000000"/>
                <w:sz w:val="20"/>
                <w:szCs w:val="20"/>
              </w:rPr>
              <w:t>4.03E+04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509513D9" w14:textId="77777777">
            <w:pPr>
              <w:jc w:val="center"/>
              <w:rPr>
                <w:rFonts w:ascii="Arial" w:hAnsi="Arial" w:eastAsia="Times New Roman" w:cs="Arial"/>
                <w:color w:val="000000"/>
                <w:sz w:val="20"/>
                <w:szCs w:val="20"/>
              </w:rPr>
            </w:pPr>
            <w:r>
              <w:rPr>
                <w:rFonts w:ascii="Arial" w:hAnsi="Arial" w:cs="Arial"/>
                <w:color w:val="000000"/>
                <w:sz w:val="20"/>
                <w:szCs w:val="20"/>
              </w:rPr>
              <w:t>6.21E+05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02274766" w14:textId="77777777">
            <w:pPr>
              <w:jc w:val="center"/>
              <w:rPr>
                <w:rFonts w:ascii="Arial" w:hAnsi="Arial" w:eastAsia="Times New Roman" w:cs="Arial"/>
                <w:color w:val="000000"/>
                <w:sz w:val="20"/>
                <w:szCs w:val="20"/>
              </w:rPr>
            </w:pPr>
            <w:r>
              <w:rPr>
                <w:rFonts w:ascii="Arial" w:hAnsi="Arial" w:cs="Arial"/>
                <w:color w:val="000000"/>
                <w:sz w:val="20"/>
                <w:szCs w:val="20"/>
              </w:rPr>
              <w:t>3.36E+05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37EAC62F" w14:textId="77777777">
            <w:pPr>
              <w:jc w:val="center"/>
              <w:rPr>
                <w:rFonts w:ascii="Arial" w:hAnsi="Arial" w:eastAsia="Times New Roman" w:cs="Arial"/>
                <w:color w:val="000000"/>
                <w:sz w:val="20"/>
                <w:szCs w:val="20"/>
              </w:rPr>
            </w:pPr>
            <w:r>
              <w:rPr>
                <w:rFonts w:ascii="Arial" w:hAnsi="Arial" w:cs="Arial"/>
                <w:color w:val="000000"/>
                <w:sz w:val="20"/>
                <w:szCs w:val="20"/>
              </w:rPr>
              <w:t>3.85E+05</w:t>
            </w:r>
          </w:p>
        </w:tc>
      </w:tr>
      <w:tr w:rsidRPr="0007741E" w:rsidR="00FA7EF8" w:rsidTr="00FA7EF8" w14:paraId="64B6D131" w14:textId="77777777">
        <w:trPr>
          <w:trHeight w:val="300"/>
        </w:trPr>
        <w:tc>
          <w:tcPr>
            <w:tcW w:w="0" w:type="auto"/>
            <w:noWrap/>
            <w:hideMark/>
          </w:tcPr>
          <w:p w:rsidRPr="0007741E" w:rsidR="00FA7EF8" w:rsidP="00FA7EF8" w:rsidRDefault="00FA7EF8" w14:paraId="57FF43A0"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1976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76D235E7" w14:textId="77777777">
            <w:pPr>
              <w:jc w:val="center"/>
              <w:rPr>
                <w:rFonts w:ascii="Arial" w:hAnsi="Arial" w:eastAsia="Times New Roman" w:cs="Arial"/>
                <w:color w:val="000000"/>
                <w:sz w:val="20"/>
                <w:szCs w:val="20"/>
              </w:rPr>
            </w:pPr>
            <w:r>
              <w:rPr>
                <w:rFonts w:ascii="Arial" w:hAnsi="Arial" w:cs="Arial"/>
                <w:color w:val="000000"/>
                <w:sz w:val="20"/>
                <w:szCs w:val="20"/>
              </w:rPr>
              <w:t>6.10E+05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796AC484" w14:textId="77777777">
            <w:pPr>
              <w:jc w:val="center"/>
              <w:rPr>
                <w:rFonts w:ascii="Arial" w:hAnsi="Arial" w:eastAsia="Times New Roman" w:cs="Arial"/>
                <w:color w:val="000000"/>
                <w:sz w:val="20"/>
                <w:szCs w:val="20"/>
              </w:rPr>
            </w:pPr>
            <w:r>
              <w:rPr>
                <w:rFonts w:ascii="Arial" w:hAnsi="Arial" w:cs="Arial"/>
                <w:color w:val="000000"/>
                <w:sz w:val="20"/>
                <w:szCs w:val="20"/>
              </w:rPr>
              <w:t>7.64E+05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100207D9" w14:textId="77777777">
            <w:pPr>
              <w:jc w:val="center"/>
              <w:rPr>
                <w:rFonts w:ascii="Arial" w:hAnsi="Arial" w:eastAsia="Times New Roman" w:cs="Arial"/>
                <w:color w:val="000000"/>
                <w:sz w:val="20"/>
                <w:szCs w:val="20"/>
              </w:rPr>
            </w:pPr>
            <w:r>
              <w:rPr>
                <w:rFonts w:ascii="Arial" w:hAnsi="Arial" w:cs="Arial"/>
                <w:color w:val="000000"/>
                <w:sz w:val="20"/>
                <w:szCs w:val="20"/>
              </w:rPr>
              <w:t>4.01E+04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38F3C81B" w14:textId="77777777">
            <w:pPr>
              <w:jc w:val="center"/>
              <w:rPr>
                <w:rFonts w:ascii="Arial" w:hAnsi="Arial" w:eastAsia="Times New Roman" w:cs="Arial"/>
                <w:color w:val="000000"/>
                <w:sz w:val="20"/>
                <w:szCs w:val="20"/>
              </w:rPr>
            </w:pPr>
            <w:r>
              <w:rPr>
                <w:rFonts w:ascii="Arial" w:hAnsi="Arial" w:cs="Arial"/>
                <w:color w:val="000000"/>
                <w:sz w:val="20"/>
                <w:szCs w:val="20"/>
              </w:rPr>
              <w:t>6.18E+05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7B507717" w14:textId="77777777">
            <w:pPr>
              <w:jc w:val="center"/>
              <w:rPr>
                <w:rFonts w:ascii="Arial" w:hAnsi="Arial" w:eastAsia="Times New Roman" w:cs="Arial"/>
                <w:color w:val="000000"/>
                <w:sz w:val="20"/>
                <w:szCs w:val="20"/>
              </w:rPr>
            </w:pPr>
            <w:r>
              <w:rPr>
                <w:rFonts w:ascii="Arial" w:hAnsi="Arial" w:cs="Arial"/>
                <w:color w:val="000000"/>
                <w:sz w:val="20"/>
                <w:szCs w:val="20"/>
              </w:rPr>
              <w:t>3.48E+05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58F5B1E7" w14:textId="77777777">
            <w:pPr>
              <w:jc w:val="center"/>
              <w:rPr>
                <w:rFonts w:ascii="Arial" w:hAnsi="Arial" w:eastAsia="Times New Roman" w:cs="Arial"/>
                <w:color w:val="000000"/>
                <w:sz w:val="20"/>
                <w:szCs w:val="20"/>
              </w:rPr>
            </w:pPr>
            <w:r>
              <w:rPr>
                <w:rFonts w:ascii="Arial" w:hAnsi="Arial" w:cs="Arial"/>
                <w:color w:val="000000"/>
                <w:sz w:val="20"/>
                <w:szCs w:val="20"/>
              </w:rPr>
              <w:t>4.29E+05</w:t>
            </w:r>
          </w:p>
        </w:tc>
      </w:tr>
      <w:tr w:rsidRPr="0007741E" w:rsidR="00FA7EF8" w:rsidTr="00FA7EF8" w14:paraId="3D3D33E3" w14:textId="77777777">
        <w:trPr>
          <w:trHeight w:val="300"/>
        </w:trPr>
        <w:tc>
          <w:tcPr>
            <w:tcW w:w="0" w:type="auto"/>
            <w:noWrap/>
            <w:hideMark/>
          </w:tcPr>
          <w:p w:rsidRPr="0007741E" w:rsidR="00FA7EF8" w:rsidP="00FA7EF8" w:rsidRDefault="00FA7EF8" w14:paraId="548442AE"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1977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70FEED0B" w14:textId="77777777">
            <w:pPr>
              <w:jc w:val="center"/>
              <w:rPr>
                <w:rFonts w:ascii="Arial" w:hAnsi="Arial" w:eastAsia="Times New Roman" w:cs="Arial"/>
                <w:color w:val="000000"/>
                <w:sz w:val="20"/>
                <w:szCs w:val="20"/>
              </w:rPr>
            </w:pPr>
            <w:r>
              <w:rPr>
                <w:rFonts w:ascii="Arial" w:hAnsi="Arial" w:cs="Arial"/>
                <w:color w:val="000000"/>
                <w:sz w:val="20"/>
                <w:szCs w:val="20"/>
              </w:rPr>
              <w:t>4.25E+05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7ED8A50C" w14:textId="77777777">
            <w:pPr>
              <w:jc w:val="center"/>
              <w:rPr>
                <w:rFonts w:ascii="Arial" w:hAnsi="Arial" w:eastAsia="Times New Roman" w:cs="Arial"/>
                <w:color w:val="000000"/>
                <w:sz w:val="20"/>
                <w:szCs w:val="20"/>
              </w:rPr>
            </w:pPr>
            <w:r>
              <w:rPr>
                <w:rFonts w:ascii="Arial" w:hAnsi="Arial" w:cs="Arial"/>
                <w:color w:val="000000"/>
                <w:sz w:val="20"/>
                <w:szCs w:val="20"/>
              </w:rPr>
              <w:t>6.04E+05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5840A67C" w14:textId="77777777">
            <w:pPr>
              <w:jc w:val="center"/>
              <w:rPr>
                <w:rFonts w:ascii="Arial" w:hAnsi="Arial" w:eastAsia="Times New Roman" w:cs="Arial"/>
                <w:color w:val="000000"/>
                <w:sz w:val="20"/>
                <w:szCs w:val="20"/>
              </w:rPr>
            </w:pPr>
            <w:r>
              <w:rPr>
                <w:rFonts w:ascii="Arial" w:hAnsi="Arial" w:cs="Arial"/>
                <w:color w:val="000000"/>
                <w:sz w:val="20"/>
                <w:szCs w:val="20"/>
              </w:rPr>
              <w:t>4.15E+04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433FB6E4" w14:textId="77777777">
            <w:pPr>
              <w:jc w:val="center"/>
              <w:rPr>
                <w:rFonts w:ascii="Arial" w:hAnsi="Arial" w:eastAsia="Times New Roman" w:cs="Arial"/>
                <w:color w:val="000000"/>
                <w:sz w:val="20"/>
                <w:szCs w:val="20"/>
              </w:rPr>
            </w:pPr>
            <w:r>
              <w:rPr>
                <w:rFonts w:ascii="Arial" w:hAnsi="Arial" w:cs="Arial"/>
                <w:color w:val="000000"/>
                <w:sz w:val="20"/>
                <w:szCs w:val="20"/>
              </w:rPr>
              <w:t>6.42E+05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7E582C7B" w14:textId="77777777">
            <w:pPr>
              <w:jc w:val="center"/>
              <w:rPr>
                <w:rFonts w:ascii="Arial" w:hAnsi="Arial" w:eastAsia="Times New Roman" w:cs="Arial"/>
                <w:color w:val="000000"/>
                <w:sz w:val="20"/>
                <w:szCs w:val="20"/>
              </w:rPr>
            </w:pPr>
            <w:r>
              <w:rPr>
                <w:rFonts w:ascii="Arial" w:hAnsi="Arial" w:cs="Arial"/>
                <w:color w:val="000000"/>
                <w:sz w:val="20"/>
                <w:szCs w:val="20"/>
              </w:rPr>
              <w:t>3.47E+05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17AF5ADB" w14:textId="77777777">
            <w:pPr>
              <w:jc w:val="center"/>
              <w:rPr>
                <w:rFonts w:ascii="Arial" w:hAnsi="Arial" w:eastAsia="Times New Roman" w:cs="Arial"/>
                <w:color w:val="000000"/>
                <w:sz w:val="20"/>
                <w:szCs w:val="20"/>
              </w:rPr>
            </w:pPr>
            <w:r>
              <w:rPr>
                <w:rFonts w:ascii="Arial" w:hAnsi="Arial" w:cs="Arial"/>
                <w:color w:val="000000"/>
                <w:sz w:val="20"/>
                <w:szCs w:val="20"/>
              </w:rPr>
              <w:t>1.74E+05</w:t>
            </w:r>
          </w:p>
        </w:tc>
      </w:tr>
      <w:tr w:rsidRPr="0007741E" w:rsidR="00FA7EF8" w:rsidTr="00FA7EF8" w14:paraId="1A43888F" w14:textId="77777777">
        <w:trPr>
          <w:trHeight w:val="300"/>
        </w:trPr>
        <w:tc>
          <w:tcPr>
            <w:tcW w:w="0" w:type="auto"/>
            <w:noWrap/>
            <w:hideMark/>
          </w:tcPr>
          <w:p w:rsidRPr="0007741E" w:rsidR="00FA7EF8" w:rsidP="00FA7EF8" w:rsidRDefault="00FA7EF8" w14:paraId="6FFC6B5F"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1978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41B00888" w14:textId="77777777">
            <w:pPr>
              <w:jc w:val="center"/>
              <w:rPr>
                <w:rFonts w:ascii="Arial" w:hAnsi="Arial" w:eastAsia="Times New Roman" w:cs="Arial"/>
                <w:color w:val="000000"/>
                <w:sz w:val="20"/>
                <w:szCs w:val="20"/>
              </w:rPr>
            </w:pPr>
            <w:r>
              <w:rPr>
                <w:rFonts w:ascii="Arial" w:hAnsi="Arial" w:cs="Arial"/>
                <w:color w:val="000000"/>
                <w:sz w:val="20"/>
                <w:szCs w:val="20"/>
              </w:rPr>
              <w:t>6.25E+05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19442E56" w14:textId="77777777">
            <w:pPr>
              <w:jc w:val="center"/>
              <w:rPr>
                <w:rFonts w:ascii="Arial" w:hAnsi="Arial" w:eastAsia="Times New Roman" w:cs="Arial"/>
                <w:color w:val="000000"/>
                <w:sz w:val="20"/>
                <w:szCs w:val="20"/>
              </w:rPr>
            </w:pPr>
            <w:r>
              <w:rPr>
                <w:rFonts w:ascii="Arial" w:hAnsi="Arial" w:cs="Arial"/>
                <w:color w:val="000000"/>
                <w:sz w:val="20"/>
                <w:szCs w:val="20"/>
              </w:rPr>
              <w:t>6.57E+05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67B2666B" w14:textId="77777777">
            <w:pPr>
              <w:jc w:val="center"/>
              <w:rPr>
                <w:rFonts w:ascii="Arial" w:hAnsi="Arial" w:eastAsia="Times New Roman" w:cs="Arial"/>
                <w:color w:val="000000"/>
                <w:sz w:val="20"/>
                <w:szCs w:val="20"/>
              </w:rPr>
            </w:pPr>
            <w:r>
              <w:rPr>
                <w:rFonts w:ascii="Arial" w:hAnsi="Arial" w:cs="Arial"/>
                <w:color w:val="000000"/>
                <w:sz w:val="20"/>
                <w:szCs w:val="20"/>
              </w:rPr>
              <w:t>3.60E+04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420FF428" w14:textId="77777777">
            <w:pPr>
              <w:jc w:val="center"/>
              <w:rPr>
                <w:rFonts w:ascii="Arial" w:hAnsi="Arial" w:eastAsia="Times New Roman" w:cs="Arial"/>
                <w:color w:val="000000"/>
                <w:sz w:val="20"/>
                <w:szCs w:val="20"/>
              </w:rPr>
            </w:pPr>
            <w:r>
              <w:rPr>
                <w:rFonts w:ascii="Arial" w:hAnsi="Arial" w:cs="Arial"/>
                <w:color w:val="000000"/>
                <w:sz w:val="20"/>
                <w:szCs w:val="20"/>
              </w:rPr>
              <w:t>6.24E+05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791681D6" w14:textId="77777777">
            <w:pPr>
              <w:jc w:val="center"/>
              <w:rPr>
                <w:rFonts w:ascii="Arial" w:hAnsi="Arial" w:eastAsia="Times New Roman" w:cs="Arial"/>
                <w:color w:val="000000"/>
                <w:sz w:val="20"/>
                <w:szCs w:val="20"/>
              </w:rPr>
            </w:pPr>
            <w:r>
              <w:rPr>
                <w:rFonts w:ascii="Arial" w:hAnsi="Arial" w:cs="Arial"/>
                <w:color w:val="000000"/>
                <w:sz w:val="20"/>
                <w:szCs w:val="20"/>
              </w:rPr>
              <w:t>3.71E+05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6F7FF0BD" w14:textId="77777777">
            <w:pPr>
              <w:jc w:val="center"/>
              <w:rPr>
                <w:rFonts w:ascii="Arial" w:hAnsi="Arial" w:eastAsia="Times New Roman" w:cs="Arial"/>
                <w:color w:val="000000"/>
                <w:sz w:val="20"/>
                <w:szCs w:val="20"/>
              </w:rPr>
            </w:pPr>
            <w:r>
              <w:rPr>
                <w:rFonts w:ascii="Arial" w:hAnsi="Arial" w:cs="Arial"/>
                <w:color w:val="000000"/>
                <w:sz w:val="20"/>
                <w:szCs w:val="20"/>
              </w:rPr>
              <w:t>2.88E+05</w:t>
            </w:r>
          </w:p>
        </w:tc>
      </w:tr>
      <w:tr w:rsidRPr="0007741E" w:rsidR="00FA7EF8" w:rsidTr="00FA7EF8" w14:paraId="3804467E" w14:textId="77777777">
        <w:trPr>
          <w:trHeight w:val="300"/>
        </w:trPr>
        <w:tc>
          <w:tcPr>
            <w:tcW w:w="0" w:type="auto"/>
            <w:noWrap/>
            <w:hideMark/>
          </w:tcPr>
          <w:p w:rsidRPr="0007741E" w:rsidR="00FA7EF8" w:rsidP="00FA7EF8" w:rsidRDefault="00FA7EF8" w14:paraId="2BDAA034"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1979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7D40C4F3" w14:textId="77777777">
            <w:pPr>
              <w:jc w:val="center"/>
              <w:rPr>
                <w:rFonts w:ascii="Arial" w:hAnsi="Arial" w:eastAsia="Times New Roman" w:cs="Arial"/>
                <w:color w:val="000000"/>
                <w:sz w:val="20"/>
                <w:szCs w:val="20"/>
              </w:rPr>
            </w:pPr>
            <w:r>
              <w:rPr>
                <w:rFonts w:ascii="Arial" w:hAnsi="Arial" w:cs="Arial"/>
                <w:color w:val="000000"/>
                <w:sz w:val="20"/>
                <w:szCs w:val="20"/>
              </w:rPr>
              <w:t>7.61E+05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38D0AB38" w14:textId="77777777">
            <w:pPr>
              <w:jc w:val="center"/>
              <w:rPr>
                <w:rFonts w:ascii="Arial" w:hAnsi="Arial" w:eastAsia="Times New Roman" w:cs="Arial"/>
                <w:color w:val="000000"/>
                <w:sz w:val="20"/>
                <w:szCs w:val="20"/>
              </w:rPr>
            </w:pPr>
            <w:r>
              <w:rPr>
                <w:rFonts w:ascii="Arial" w:hAnsi="Arial" w:cs="Arial"/>
                <w:color w:val="000000"/>
                <w:sz w:val="20"/>
                <w:szCs w:val="20"/>
              </w:rPr>
              <w:t>6.45E+05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38455072" w14:textId="77777777">
            <w:pPr>
              <w:jc w:val="center"/>
              <w:rPr>
                <w:rFonts w:ascii="Arial" w:hAnsi="Arial" w:eastAsia="Times New Roman" w:cs="Arial"/>
                <w:color w:val="000000"/>
                <w:sz w:val="20"/>
                <w:szCs w:val="20"/>
              </w:rPr>
            </w:pPr>
            <w:r>
              <w:rPr>
                <w:rFonts w:ascii="Arial" w:hAnsi="Arial" w:cs="Arial"/>
                <w:color w:val="000000"/>
                <w:sz w:val="20"/>
                <w:szCs w:val="20"/>
              </w:rPr>
              <w:t>3.51E+04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562BFBBB" w14:textId="77777777">
            <w:pPr>
              <w:jc w:val="center"/>
              <w:rPr>
                <w:rFonts w:ascii="Arial" w:hAnsi="Arial" w:eastAsia="Times New Roman" w:cs="Arial"/>
                <w:color w:val="000000"/>
                <w:sz w:val="20"/>
                <w:szCs w:val="20"/>
              </w:rPr>
            </w:pPr>
            <w:r>
              <w:rPr>
                <w:rFonts w:ascii="Arial" w:hAnsi="Arial" w:cs="Arial"/>
                <w:color w:val="000000"/>
                <w:sz w:val="20"/>
                <w:szCs w:val="20"/>
              </w:rPr>
              <w:t>6.18E+05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7065185C" w14:textId="77777777">
            <w:pPr>
              <w:jc w:val="center"/>
              <w:rPr>
                <w:rFonts w:ascii="Arial" w:hAnsi="Arial" w:eastAsia="Times New Roman" w:cs="Arial"/>
                <w:color w:val="000000"/>
                <w:sz w:val="20"/>
                <w:szCs w:val="20"/>
              </w:rPr>
            </w:pPr>
            <w:r>
              <w:rPr>
                <w:rFonts w:ascii="Arial" w:hAnsi="Arial" w:cs="Arial"/>
                <w:color w:val="000000"/>
                <w:sz w:val="20"/>
                <w:szCs w:val="20"/>
              </w:rPr>
              <w:t>3.75E+05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7164830C" w14:textId="77777777">
            <w:pPr>
              <w:jc w:val="center"/>
              <w:rPr>
                <w:rFonts w:ascii="Arial" w:hAnsi="Arial" w:eastAsia="Times New Roman" w:cs="Arial"/>
                <w:color w:val="000000"/>
                <w:sz w:val="20"/>
                <w:szCs w:val="20"/>
              </w:rPr>
            </w:pPr>
            <w:r>
              <w:rPr>
                <w:rFonts w:ascii="Arial" w:hAnsi="Arial" w:cs="Arial"/>
                <w:color w:val="000000"/>
                <w:sz w:val="20"/>
                <w:szCs w:val="20"/>
              </w:rPr>
              <w:t>4.04E+05</w:t>
            </w:r>
          </w:p>
        </w:tc>
      </w:tr>
      <w:tr w:rsidRPr="0007741E" w:rsidR="00FA7EF8" w:rsidTr="00FA7EF8" w14:paraId="4828052B" w14:textId="77777777">
        <w:trPr>
          <w:trHeight w:val="300"/>
        </w:trPr>
        <w:tc>
          <w:tcPr>
            <w:tcW w:w="0" w:type="auto"/>
            <w:noWrap/>
            <w:hideMark/>
          </w:tcPr>
          <w:p w:rsidRPr="0007741E" w:rsidR="00FA7EF8" w:rsidP="00FA7EF8" w:rsidRDefault="00FA7EF8" w14:paraId="17110F3E"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1980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04826B3C" w14:textId="77777777">
            <w:pPr>
              <w:jc w:val="center"/>
              <w:rPr>
                <w:rFonts w:ascii="Arial" w:hAnsi="Arial" w:eastAsia="Times New Roman" w:cs="Arial"/>
                <w:color w:val="000000"/>
                <w:sz w:val="20"/>
                <w:szCs w:val="20"/>
              </w:rPr>
            </w:pPr>
            <w:r>
              <w:rPr>
                <w:rFonts w:ascii="Arial" w:hAnsi="Arial" w:cs="Arial"/>
                <w:color w:val="000000"/>
                <w:sz w:val="20"/>
                <w:szCs w:val="20"/>
              </w:rPr>
              <w:t>5.27E+05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1A5888A2" w14:textId="77777777">
            <w:pPr>
              <w:jc w:val="center"/>
              <w:rPr>
                <w:rFonts w:ascii="Arial" w:hAnsi="Arial" w:eastAsia="Times New Roman" w:cs="Arial"/>
                <w:color w:val="000000"/>
                <w:sz w:val="20"/>
                <w:szCs w:val="20"/>
              </w:rPr>
            </w:pPr>
            <w:r>
              <w:rPr>
                <w:rFonts w:ascii="Arial" w:hAnsi="Arial" w:cs="Arial"/>
                <w:color w:val="000000"/>
                <w:sz w:val="20"/>
                <w:szCs w:val="20"/>
              </w:rPr>
              <w:t>6.51E+05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517E6C4B" w14:textId="77777777">
            <w:pPr>
              <w:jc w:val="center"/>
              <w:rPr>
                <w:rFonts w:ascii="Arial" w:hAnsi="Arial" w:eastAsia="Times New Roman" w:cs="Arial"/>
                <w:color w:val="000000"/>
                <w:sz w:val="20"/>
                <w:szCs w:val="20"/>
              </w:rPr>
            </w:pPr>
            <w:r>
              <w:rPr>
                <w:rFonts w:ascii="Arial" w:hAnsi="Arial" w:cs="Arial"/>
                <w:color w:val="000000"/>
                <w:sz w:val="20"/>
                <w:szCs w:val="20"/>
              </w:rPr>
              <w:t>3.48E+04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7A0D50FC" w14:textId="77777777">
            <w:pPr>
              <w:jc w:val="center"/>
              <w:rPr>
                <w:rFonts w:ascii="Arial" w:hAnsi="Arial" w:eastAsia="Times New Roman" w:cs="Arial"/>
                <w:color w:val="000000"/>
                <w:sz w:val="20"/>
                <w:szCs w:val="20"/>
              </w:rPr>
            </w:pPr>
            <w:r>
              <w:rPr>
                <w:rFonts w:ascii="Arial" w:hAnsi="Arial" w:cs="Arial"/>
                <w:color w:val="000000"/>
                <w:sz w:val="20"/>
                <w:szCs w:val="20"/>
              </w:rPr>
              <w:t>6.26E+05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6BE8C848" w14:textId="77777777">
            <w:pPr>
              <w:jc w:val="center"/>
              <w:rPr>
                <w:rFonts w:ascii="Arial" w:hAnsi="Arial" w:eastAsia="Times New Roman" w:cs="Arial"/>
                <w:color w:val="000000"/>
                <w:sz w:val="20"/>
                <w:szCs w:val="20"/>
              </w:rPr>
            </w:pPr>
            <w:r>
              <w:rPr>
                <w:rFonts w:ascii="Arial" w:hAnsi="Arial" w:cs="Arial"/>
                <w:color w:val="000000"/>
                <w:sz w:val="20"/>
                <w:szCs w:val="20"/>
              </w:rPr>
              <w:t>3.72E+05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5C58725B" w14:textId="77777777">
            <w:pPr>
              <w:jc w:val="center"/>
              <w:rPr>
                <w:rFonts w:ascii="Arial" w:hAnsi="Arial" w:eastAsia="Times New Roman" w:cs="Arial"/>
                <w:color w:val="000000"/>
                <w:sz w:val="20"/>
                <w:szCs w:val="20"/>
              </w:rPr>
            </w:pPr>
            <w:r>
              <w:rPr>
                <w:rFonts w:ascii="Arial" w:hAnsi="Arial" w:cs="Arial"/>
                <w:color w:val="000000"/>
                <w:sz w:val="20"/>
                <w:szCs w:val="20"/>
              </w:rPr>
              <w:t>3.01E+05</w:t>
            </w:r>
          </w:p>
        </w:tc>
      </w:tr>
      <w:tr w:rsidRPr="0007741E" w:rsidR="00FA7EF8" w:rsidTr="00FA7EF8" w14:paraId="6912852D" w14:textId="77777777">
        <w:trPr>
          <w:trHeight w:val="300"/>
        </w:trPr>
        <w:tc>
          <w:tcPr>
            <w:tcW w:w="0" w:type="auto"/>
            <w:noWrap/>
            <w:hideMark/>
          </w:tcPr>
          <w:p w:rsidRPr="0007741E" w:rsidR="00FA7EF8" w:rsidP="00FA7EF8" w:rsidRDefault="00FA7EF8" w14:paraId="425B22FB"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1981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3D59C14A" w14:textId="77777777">
            <w:pPr>
              <w:jc w:val="center"/>
              <w:rPr>
                <w:rFonts w:ascii="Arial" w:hAnsi="Arial" w:eastAsia="Times New Roman" w:cs="Arial"/>
                <w:color w:val="000000"/>
                <w:sz w:val="20"/>
                <w:szCs w:val="20"/>
              </w:rPr>
            </w:pPr>
            <w:r>
              <w:rPr>
                <w:rFonts w:ascii="Arial" w:hAnsi="Arial" w:cs="Arial"/>
                <w:color w:val="000000"/>
                <w:sz w:val="20"/>
                <w:szCs w:val="20"/>
              </w:rPr>
              <w:t>4.46E+05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37590003" w14:textId="77777777">
            <w:pPr>
              <w:jc w:val="center"/>
              <w:rPr>
                <w:rFonts w:ascii="Arial" w:hAnsi="Arial" w:eastAsia="Times New Roman" w:cs="Arial"/>
                <w:color w:val="000000"/>
                <w:sz w:val="20"/>
                <w:szCs w:val="20"/>
              </w:rPr>
            </w:pPr>
            <w:r>
              <w:rPr>
                <w:rFonts w:ascii="Arial" w:hAnsi="Arial" w:cs="Arial"/>
                <w:color w:val="000000"/>
                <w:sz w:val="20"/>
                <w:szCs w:val="20"/>
              </w:rPr>
              <w:t>5.56E+05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6C623B8B" w14:textId="77777777">
            <w:pPr>
              <w:jc w:val="center"/>
              <w:rPr>
                <w:rFonts w:ascii="Arial" w:hAnsi="Arial" w:eastAsia="Times New Roman" w:cs="Arial"/>
                <w:color w:val="000000"/>
                <w:sz w:val="20"/>
                <w:szCs w:val="20"/>
              </w:rPr>
            </w:pPr>
            <w:r>
              <w:rPr>
                <w:rFonts w:ascii="Arial" w:hAnsi="Arial" w:cs="Arial"/>
                <w:color w:val="000000"/>
                <w:sz w:val="20"/>
                <w:szCs w:val="20"/>
              </w:rPr>
              <w:t>3.40E+04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0F933624" w14:textId="77777777">
            <w:pPr>
              <w:jc w:val="center"/>
              <w:rPr>
                <w:rFonts w:ascii="Arial" w:hAnsi="Arial" w:eastAsia="Times New Roman" w:cs="Arial"/>
                <w:color w:val="000000"/>
                <w:sz w:val="20"/>
                <w:szCs w:val="20"/>
              </w:rPr>
            </w:pPr>
            <w:r>
              <w:rPr>
                <w:rFonts w:ascii="Arial" w:hAnsi="Arial" w:cs="Arial"/>
                <w:color w:val="000000"/>
                <w:sz w:val="20"/>
                <w:szCs w:val="20"/>
              </w:rPr>
              <w:t>6.45E+05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1D90B342" w14:textId="77777777">
            <w:pPr>
              <w:jc w:val="center"/>
              <w:rPr>
                <w:rFonts w:ascii="Arial" w:hAnsi="Arial" w:eastAsia="Times New Roman" w:cs="Arial"/>
                <w:color w:val="000000"/>
                <w:sz w:val="20"/>
                <w:szCs w:val="20"/>
              </w:rPr>
            </w:pPr>
            <w:r>
              <w:rPr>
                <w:rFonts w:ascii="Arial" w:hAnsi="Arial" w:cs="Arial"/>
                <w:color w:val="000000"/>
                <w:sz w:val="20"/>
                <w:szCs w:val="20"/>
              </w:rPr>
              <w:t>3.63E+05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5339BCF3" w14:textId="77777777">
            <w:pPr>
              <w:jc w:val="center"/>
              <w:rPr>
                <w:rFonts w:ascii="Arial" w:hAnsi="Arial" w:eastAsia="Times New Roman" w:cs="Arial"/>
                <w:color w:val="000000"/>
                <w:sz w:val="20"/>
                <w:szCs w:val="20"/>
              </w:rPr>
            </w:pPr>
            <w:r>
              <w:rPr>
                <w:rFonts w:ascii="Arial" w:hAnsi="Arial" w:cs="Arial"/>
                <w:color w:val="000000"/>
                <w:sz w:val="20"/>
                <w:szCs w:val="20"/>
              </w:rPr>
              <w:t>7.21E+04</w:t>
            </w:r>
          </w:p>
        </w:tc>
      </w:tr>
      <w:tr w:rsidRPr="0007741E" w:rsidR="00FA7EF8" w:rsidTr="00FA7EF8" w14:paraId="03C3A8D0" w14:textId="77777777">
        <w:trPr>
          <w:trHeight w:val="300"/>
        </w:trPr>
        <w:tc>
          <w:tcPr>
            <w:tcW w:w="0" w:type="auto"/>
            <w:noWrap/>
            <w:hideMark/>
          </w:tcPr>
          <w:p w:rsidRPr="0007741E" w:rsidR="00FA7EF8" w:rsidP="00FA7EF8" w:rsidRDefault="00FA7EF8" w14:paraId="068BF375"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1982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42077664" w14:textId="77777777">
            <w:pPr>
              <w:jc w:val="center"/>
              <w:rPr>
                <w:rFonts w:ascii="Arial" w:hAnsi="Arial" w:eastAsia="Times New Roman" w:cs="Arial"/>
                <w:color w:val="000000"/>
                <w:sz w:val="20"/>
                <w:szCs w:val="20"/>
              </w:rPr>
            </w:pPr>
            <w:r>
              <w:rPr>
                <w:rFonts w:ascii="Arial" w:hAnsi="Arial" w:cs="Arial"/>
                <w:color w:val="000000"/>
                <w:sz w:val="20"/>
                <w:szCs w:val="20"/>
              </w:rPr>
              <w:t>7.77E+05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3355BE95" w14:textId="77777777">
            <w:pPr>
              <w:jc w:val="center"/>
              <w:rPr>
                <w:rFonts w:ascii="Arial" w:hAnsi="Arial" w:eastAsia="Times New Roman" w:cs="Arial"/>
                <w:color w:val="000000"/>
                <w:sz w:val="20"/>
                <w:szCs w:val="20"/>
              </w:rPr>
            </w:pPr>
            <w:r>
              <w:rPr>
                <w:rFonts w:ascii="Arial" w:hAnsi="Arial" w:cs="Arial"/>
                <w:color w:val="000000"/>
                <w:sz w:val="20"/>
                <w:szCs w:val="20"/>
              </w:rPr>
              <w:t>7.25E+05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7B7D3550" w14:textId="77777777">
            <w:pPr>
              <w:jc w:val="center"/>
              <w:rPr>
                <w:rFonts w:ascii="Arial" w:hAnsi="Arial" w:eastAsia="Times New Roman" w:cs="Arial"/>
                <w:color w:val="000000"/>
                <w:sz w:val="20"/>
                <w:szCs w:val="20"/>
              </w:rPr>
            </w:pPr>
            <w:r>
              <w:rPr>
                <w:rFonts w:ascii="Arial" w:hAnsi="Arial" w:cs="Arial"/>
                <w:color w:val="000000"/>
                <w:sz w:val="20"/>
                <w:szCs w:val="20"/>
              </w:rPr>
              <w:t>2.84E+04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0D734071" w14:textId="77777777">
            <w:pPr>
              <w:jc w:val="center"/>
              <w:rPr>
                <w:rFonts w:ascii="Arial" w:hAnsi="Arial" w:eastAsia="Times New Roman" w:cs="Arial"/>
                <w:color w:val="000000"/>
                <w:sz w:val="20"/>
                <w:szCs w:val="20"/>
              </w:rPr>
            </w:pPr>
            <w:r>
              <w:rPr>
                <w:rFonts w:ascii="Arial" w:hAnsi="Arial" w:cs="Arial"/>
                <w:color w:val="000000"/>
                <w:sz w:val="20"/>
                <w:szCs w:val="20"/>
              </w:rPr>
              <w:t>6.24E+05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197BE4A1" w14:textId="77777777">
            <w:pPr>
              <w:jc w:val="center"/>
              <w:rPr>
                <w:rFonts w:ascii="Arial" w:hAnsi="Arial" w:eastAsia="Times New Roman" w:cs="Arial"/>
                <w:color w:val="000000"/>
                <w:sz w:val="20"/>
                <w:szCs w:val="20"/>
              </w:rPr>
            </w:pPr>
            <w:r>
              <w:rPr>
                <w:rFonts w:ascii="Arial" w:hAnsi="Arial" w:cs="Arial"/>
                <w:color w:val="000000"/>
                <w:sz w:val="20"/>
                <w:szCs w:val="20"/>
              </w:rPr>
              <w:t>3.90E+05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40FEA318" w14:textId="77777777">
            <w:pPr>
              <w:jc w:val="center"/>
              <w:rPr>
                <w:rFonts w:ascii="Arial" w:hAnsi="Arial" w:eastAsia="Times New Roman" w:cs="Arial"/>
                <w:color w:val="000000"/>
                <w:sz w:val="20"/>
                <w:szCs w:val="20"/>
              </w:rPr>
            </w:pPr>
            <w:r>
              <w:rPr>
                <w:rFonts w:ascii="Arial" w:hAnsi="Arial" w:cs="Arial"/>
                <w:color w:val="000000"/>
                <w:sz w:val="20"/>
                <w:szCs w:val="20"/>
              </w:rPr>
              <w:t>4.38E+05</w:t>
            </w:r>
          </w:p>
        </w:tc>
      </w:tr>
      <w:tr w:rsidRPr="0007741E" w:rsidR="00FA7EF8" w:rsidTr="00FA7EF8" w14:paraId="333F1561" w14:textId="77777777">
        <w:trPr>
          <w:trHeight w:val="300"/>
        </w:trPr>
        <w:tc>
          <w:tcPr>
            <w:tcW w:w="0" w:type="auto"/>
            <w:noWrap/>
            <w:hideMark/>
          </w:tcPr>
          <w:p w:rsidRPr="0007741E" w:rsidR="00FA7EF8" w:rsidP="00FA7EF8" w:rsidRDefault="00FA7EF8" w14:paraId="042FE5EB"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1983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3C941E3F" w14:textId="77777777">
            <w:pPr>
              <w:jc w:val="center"/>
              <w:rPr>
                <w:rFonts w:ascii="Arial" w:hAnsi="Arial" w:eastAsia="Times New Roman" w:cs="Arial"/>
                <w:color w:val="000000"/>
                <w:sz w:val="20"/>
                <w:szCs w:val="20"/>
              </w:rPr>
            </w:pPr>
            <w:r>
              <w:rPr>
                <w:rFonts w:ascii="Arial" w:hAnsi="Arial" w:cs="Arial"/>
                <w:color w:val="000000"/>
                <w:sz w:val="20"/>
                <w:szCs w:val="20"/>
              </w:rPr>
              <w:t>8.32E+05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1959215E" w14:textId="77777777">
            <w:pPr>
              <w:jc w:val="center"/>
              <w:rPr>
                <w:rFonts w:ascii="Arial" w:hAnsi="Arial" w:eastAsia="Times New Roman" w:cs="Arial"/>
                <w:color w:val="000000"/>
                <w:sz w:val="20"/>
                <w:szCs w:val="20"/>
              </w:rPr>
            </w:pPr>
            <w:r>
              <w:rPr>
                <w:rFonts w:ascii="Arial" w:hAnsi="Arial" w:cs="Arial"/>
                <w:color w:val="000000"/>
                <w:sz w:val="20"/>
                <w:szCs w:val="20"/>
              </w:rPr>
              <w:t>7.51E+05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0B61DBC2" w14:textId="77777777">
            <w:pPr>
              <w:jc w:val="center"/>
              <w:rPr>
                <w:rFonts w:ascii="Arial" w:hAnsi="Arial" w:eastAsia="Times New Roman" w:cs="Arial"/>
                <w:color w:val="000000"/>
                <w:sz w:val="20"/>
                <w:szCs w:val="20"/>
              </w:rPr>
            </w:pPr>
            <w:r>
              <w:rPr>
                <w:rFonts w:ascii="Arial" w:hAnsi="Arial" w:cs="Arial"/>
                <w:color w:val="000000"/>
                <w:sz w:val="20"/>
                <w:szCs w:val="20"/>
              </w:rPr>
              <w:t>3.03E+04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44385554" w14:textId="77777777">
            <w:pPr>
              <w:jc w:val="center"/>
              <w:rPr>
                <w:rFonts w:ascii="Arial" w:hAnsi="Arial" w:eastAsia="Times New Roman" w:cs="Arial"/>
                <w:color w:val="000000"/>
                <w:sz w:val="20"/>
                <w:szCs w:val="20"/>
              </w:rPr>
            </w:pPr>
            <w:r>
              <w:rPr>
                <w:rFonts w:ascii="Arial" w:hAnsi="Arial" w:cs="Arial"/>
                <w:color w:val="000000"/>
                <w:sz w:val="20"/>
                <w:szCs w:val="20"/>
              </w:rPr>
              <w:t>6.09E+05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402E45AB" w14:textId="77777777">
            <w:pPr>
              <w:jc w:val="center"/>
              <w:rPr>
                <w:rFonts w:ascii="Arial" w:hAnsi="Arial" w:eastAsia="Times New Roman" w:cs="Arial"/>
                <w:color w:val="000000"/>
                <w:sz w:val="20"/>
                <w:szCs w:val="20"/>
              </w:rPr>
            </w:pPr>
            <w:r>
              <w:rPr>
                <w:rFonts w:ascii="Arial" w:hAnsi="Arial" w:cs="Arial"/>
                <w:color w:val="000000"/>
                <w:sz w:val="20"/>
                <w:szCs w:val="20"/>
              </w:rPr>
              <w:t>3.82E+05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4A3375E8" w14:textId="77777777">
            <w:pPr>
              <w:jc w:val="center"/>
              <w:rPr>
                <w:rFonts w:ascii="Arial" w:hAnsi="Arial" w:eastAsia="Times New Roman" w:cs="Arial"/>
                <w:color w:val="000000"/>
                <w:sz w:val="20"/>
                <w:szCs w:val="20"/>
              </w:rPr>
            </w:pPr>
            <w:r>
              <w:rPr>
                <w:rFonts w:ascii="Arial" w:hAnsi="Arial" w:cs="Arial"/>
                <w:color w:val="000000"/>
                <w:sz w:val="20"/>
                <w:szCs w:val="20"/>
              </w:rPr>
              <w:t>5.33E+05</w:t>
            </w:r>
          </w:p>
        </w:tc>
      </w:tr>
      <w:tr w:rsidRPr="0007741E" w:rsidR="00FA7EF8" w:rsidTr="00FA7EF8" w14:paraId="2BDE5BD0" w14:textId="77777777">
        <w:trPr>
          <w:trHeight w:val="300"/>
        </w:trPr>
        <w:tc>
          <w:tcPr>
            <w:tcW w:w="0" w:type="auto"/>
            <w:noWrap/>
            <w:hideMark/>
          </w:tcPr>
          <w:p w:rsidRPr="0007741E" w:rsidR="00FA7EF8" w:rsidP="00FA7EF8" w:rsidRDefault="00FA7EF8" w14:paraId="16240AC0"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1984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7FBD196D" w14:textId="77777777">
            <w:pPr>
              <w:jc w:val="center"/>
              <w:rPr>
                <w:rFonts w:ascii="Arial" w:hAnsi="Arial" w:eastAsia="Times New Roman" w:cs="Arial"/>
                <w:color w:val="000000"/>
                <w:sz w:val="20"/>
                <w:szCs w:val="20"/>
              </w:rPr>
            </w:pPr>
            <w:r>
              <w:rPr>
                <w:rFonts w:ascii="Arial" w:hAnsi="Arial" w:cs="Arial"/>
                <w:color w:val="000000"/>
                <w:sz w:val="20"/>
                <w:szCs w:val="20"/>
              </w:rPr>
              <w:t>4.97E+05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148554D9" w14:textId="77777777">
            <w:pPr>
              <w:jc w:val="center"/>
              <w:rPr>
                <w:rFonts w:ascii="Arial" w:hAnsi="Arial" w:eastAsia="Times New Roman" w:cs="Arial"/>
                <w:color w:val="000000"/>
                <w:sz w:val="20"/>
                <w:szCs w:val="20"/>
              </w:rPr>
            </w:pPr>
            <w:r>
              <w:rPr>
                <w:rFonts w:ascii="Arial" w:hAnsi="Arial" w:cs="Arial"/>
                <w:color w:val="000000"/>
                <w:sz w:val="20"/>
                <w:szCs w:val="20"/>
              </w:rPr>
              <w:t>5.88E+05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5A14D230" w14:textId="77777777">
            <w:pPr>
              <w:jc w:val="center"/>
              <w:rPr>
                <w:rFonts w:ascii="Arial" w:hAnsi="Arial" w:eastAsia="Times New Roman" w:cs="Arial"/>
                <w:color w:val="000000"/>
                <w:sz w:val="20"/>
                <w:szCs w:val="20"/>
              </w:rPr>
            </w:pPr>
            <w:r>
              <w:rPr>
                <w:rFonts w:ascii="Arial" w:hAnsi="Arial" w:cs="Arial"/>
                <w:color w:val="000000"/>
                <w:sz w:val="20"/>
                <w:szCs w:val="20"/>
              </w:rPr>
              <w:t>3.26E+04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6BD04E9B" w14:textId="77777777">
            <w:pPr>
              <w:jc w:val="center"/>
              <w:rPr>
                <w:rFonts w:ascii="Arial" w:hAnsi="Arial" w:eastAsia="Times New Roman" w:cs="Arial"/>
                <w:color w:val="000000"/>
                <w:sz w:val="20"/>
                <w:szCs w:val="20"/>
              </w:rPr>
            </w:pPr>
            <w:r>
              <w:rPr>
                <w:rFonts w:ascii="Arial" w:hAnsi="Arial" w:cs="Arial"/>
                <w:color w:val="000000"/>
                <w:sz w:val="20"/>
                <w:szCs w:val="20"/>
              </w:rPr>
              <w:t>6.24E+05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316481FA" w14:textId="77777777">
            <w:pPr>
              <w:jc w:val="center"/>
              <w:rPr>
                <w:rFonts w:ascii="Arial" w:hAnsi="Arial" w:eastAsia="Times New Roman" w:cs="Arial"/>
                <w:color w:val="000000"/>
                <w:sz w:val="20"/>
                <w:szCs w:val="20"/>
              </w:rPr>
            </w:pPr>
            <w:r>
              <w:rPr>
                <w:rFonts w:ascii="Arial" w:hAnsi="Arial" w:cs="Arial"/>
                <w:color w:val="000000"/>
                <w:sz w:val="20"/>
                <w:szCs w:val="20"/>
              </w:rPr>
              <w:t>3.59E+05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77DB1C6C" w14:textId="77777777">
            <w:pPr>
              <w:jc w:val="center"/>
              <w:rPr>
                <w:rFonts w:ascii="Arial" w:hAnsi="Arial" w:eastAsia="Times New Roman" w:cs="Arial"/>
                <w:color w:val="000000"/>
                <w:sz w:val="20"/>
                <w:szCs w:val="20"/>
              </w:rPr>
            </w:pPr>
            <w:r>
              <w:rPr>
                <w:rFonts w:ascii="Arial" w:hAnsi="Arial" w:cs="Arial"/>
                <w:color w:val="000000"/>
                <w:sz w:val="20"/>
                <w:szCs w:val="20"/>
              </w:rPr>
              <w:t>2.63E+05</w:t>
            </w:r>
          </w:p>
        </w:tc>
      </w:tr>
      <w:tr w:rsidRPr="0007741E" w:rsidR="00FA7EF8" w:rsidTr="00FA7EF8" w14:paraId="3009EA0B" w14:textId="77777777">
        <w:trPr>
          <w:trHeight w:val="300"/>
        </w:trPr>
        <w:tc>
          <w:tcPr>
            <w:tcW w:w="0" w:type="auto"/>
            <w:noWrap/>
            <w:hideMark/>
          </w:tcPr>
          <w:p w:rsidRPr="0007741E" w:rsidR="00FA7EF8" w:rsidP="00FA7EF8" w:rsidRDefault="00FA7EF8" w14:paraId="0C7508B7"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1985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00DC1945" w14:textId="77777777">
            <w:pPr>
              <w:jc w:val="center"/>
              <w:rPr>
                <w:rFonts w:ascii="Arial" w:hAnsi="Arial" w:eastAsia="Times New Roman" w:cs="Arial"/>
                <w:color w:val="000000"/>
                <w:sz w:val="20"/>
                <w:szCs w:val="20"/>
              </w:rPr>
            </w:pPr>
            <w:r>
              <w:rPr>
                <w:rFonts w:ascii="Arial" w:hAnsi="Arial" w:cs="Arial"/>
                <w:color w:val="000000"/>
                <w:sz w:val="20"/>
                <w:szCs w:val="20"/>
              </w:rPr>
              <w:t>6.33E+05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16C215CE" w14:textId="77777777">
            <w:pPr>
              <w:jc w:val="center"/>
              <w:rPr>
                <w:rFonts w:ascii="Arial" w:hAnsi="Arial" w:eastAsia="Times New Roman" w:cs="Arial"/>
                <w:color w:val="000000"/>
                <w:sz w:val="20"/>
                <w:szCs w:val="20"/>
              </w:rPr>
            </w:pPr>
            <w:r>
              <w:rPr>
                <w:rFonts w:ascii="Arial" w:hAnsi="Arial" w:cs="Arial"/>
                <w:color w:val="000000"/>
                <w:sz w:val="20"/>
                <w:szCs w:val="20"/>
              </w:rPr>
              <w:t>6.90E+05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2ECB39FC" w14:textId="77777777">
            <w:pPr>
              <w:jc w:val="center"/>
              <w:rPr>
                <w:rFonts w:ascii="Arial" w:hAnsi="Arial" w:eastAsia="Times New Roman" w:cs="Arial"/>
                <w:color w:val="000000"/>
                <w:sz w:val="20"/>
                <w:szCs w:val="20"/>
              </w:rPr>
            </w:pPr>
            <w:r>
              <w:rPr>
                <w:rFonts w:ascii="Arial" w:hAnsi="Arial" w:cs="Arial"/>
                <w:color w:val="000000"/>
                <w:sz w:val="20"/>
                <w:szCs w:val="20"/>
              </w:rPr>
              <w:t>2.85E+04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457C35BA" w14:textId="77777777">
            <w:pPr>
              <w:jc w:val="center"/>
              <w:rPr>
                <w:rFonts w:ascii="Arial" w:hAnsi="Arial" w:eastAsia="Times New Roman" w:cs="Arial"/>
                <w:color w:val="000000"/>
                <w:sz w:val="20"/>
                <w:szCs w:val="20"/>
              </w:rPr>
            </w:pPr>
            <w:r>
              <w:rPr>
                <w:rFonts w:ascii="Arial" w:hAnsi="Arial" w:cs="Arial"/>
                <w:color w:val="000000"/>
                <w:sz w:val="20"/>
                <w:szCs w:val="20"/>
              </w:rPr>
              <w:t>6.21E+05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4925F31B" w14:textId="77777777">
            <w:pPr>
              <w:jc w:val="center"/>
              <w:rPr>
                <w:rFonts w:ascii="Arial" w:hAnsi="Arial" w:eastAsia="Times New Roman" w:cs="Arial"/>
                <w:color w:val="000000"/>
                <w:sz w:val="20"/>
                <w:szCs w:val="20"/>
              </w:rPr>
            </w:pPr>
            <w:r>
              <w:rPr>
                <w:rFonts w:ascii="Arial" w:hAnsi="Arial" w:cs="Arial"/>
                <w:color w:val="000000"/>
                <w:sz w:val="20"/>
                <w:szCs w:val="20"/>
              </w:rPr>
              <w:t>3.65E+05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4FEC1C63" w14:textId="77777777">
            <w:pPr>
              <w:jc w:val="center"/>
              <w:rPr>
                <w:rFonts w:ascii="Arial" w:hAnsi="Arial" w:eastAsia="Times New Roman" w:cs="Arial"/>
                <w:color w:val="000000"/>
                <w:sz w:val="20"/>
                <w:szCs w:val="20"/>
              </w:rPr>
            </w:pPr>
            <w:r>
              <w:rPr>
                <w:rFonts w:ascii="Arial" w:hAnsi="Arial" w:cs="Arial"/>
                <w:color w:val="000000"/>
                <w:sz w:val="20"/>
                <w:szCs w:val="20"/>
              </w:rPr>
              <w:t>2.98E+05</w:t>
            </w:r>
          </w:p>
        </w:tc>
      </w:tr>
      <w:tr w:rsidRPr="0007741E" w:rsidR="00FA7EF8" w:rsidTr="00FA7EF8" w14:paraId="67445E90" w14:textId="77777777">
        <w:trPr>
          <w:trHeight w:val="300"/>
        </w:trPr>
        <w:tc>
          <w:tcPr>
            <w:tcW w:w="0" w:type="auto"/>
            <w:noWrap/>
            <w:hideMark/>
          </w:tcPr>
          <w:p w:rsidRPr="0007741E" w:rsidR="00FA7EF8" w:rsidP="00FA7EF8" w:rsidRDefault="00FA7EF8" w14:paraId="076466F1"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1986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31CDCED8" w14:textId="77777777">
            <w:pPr>
              <w:jc w:val="center"/>
              <w:rPr>
                <w:rFonts w:ascii="Arial" w:hAnsi="Arial" w:eastAsia="Times New Roman" w:cs="Arial"/>
                <w:color w:val="000000"/>
                <w:sz w:val="20"/>
                <w:szCs w:val="20"/>
              </w:rPr>
            </w:pPr>
            <w:r>
              <w:rPr>
                <w:rFonts w:ascii="Arial" w:hAnsi="Arial" w:cs="Arial"/>
                <w:color w:val="000000"/>
                <w:sz w:val="20"/>
                <w:szCs w:val="20"/>
              </w:rPr>
              <w:t>6.64E+05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3F84FD26" w14:textId="77777777">
            <w:pPr>
              <w:jc w:val="center"/>
              <w:rPr>
                <w:rFonts w:ascii="Arial" w:hAnsi="Arial" w:eastAsia="Times New Roman" w:cs="Arial"/>
                <w:color w:val="000000"/>
                <w:sz w:val="20"/>
                <w:szCs w:val="20"/>
              </w:rPr>
            </w:pPr>
            <w:r>
              <w:rPr>
                <w:rFonts w:ascii="Arial" w:hAnsi="Arial" w:cs="Arial"/>
                <w:color w:val="000000"/>
                <w:sz w:val="20"/>
                <w:szCs w:val="20"/>
              </w:rPr>
              <w:t>6.51E+05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6BF07BFC" w14:textId="77777777">
            <w:pPr>
              <w:jc w:val="center"/>
              <w:rPr>
                <w:rFonts w:ascii="Arial" w:hAnsi="Arial" w:eastAsia="Times New Roman" w:cs="Arial"/>
                <w:color w:val="000000"/>
                <w:sz w:val="20"/>
                <w:szCs w:val="20"/>
              </w:rPr>
            </w:pPr>
            <w:r>
              <w:rPr>
                <w:rFonts w:ascii="Arial" w:hAnsi="Arial" w:cs="Arial"/>
                <w:color w:val="000000"/>
                <w:sz w:val="20"/>
                <w:szCs w:val="20"/>
              </w:rPr>
              <w:t>2.99E+04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03D162F1" w14:textId="77777777">
            <w:pPr>
              <w:jc w:val="center"/>
              <w:rPr>
                <w:rFonts w:ascii="Arial" w:hAnsi="Arial" w:eastAsia="Times New Roman" w:cs="Arial"/>
                <w:color w:val="000000"/>
                <w:sz w:val="20"/>
                <w:szCs w:val="20"/>
              </w:rPr>
            </w:pPr>
            <w:r>
              <w:rPr>
                <w:rFonts w:ascii="Arial" w:hAnsi="Arial" w:cs="Arial"/>
                <w:color w:val="000000"/>
                <w:sz w:val="20"/>
                <w:szCs w:val="20"/>
              </w:rPr>
              <w:t>6.39E+05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12CD7CB6" w14:textId="77777777">
            <w:pPr>
              <w:jc w:val="center"/>
              <w:rPr>
                <w:rFonts w:ascii="Arial" w:hAnsi="Arial" w:eastAsia="Times New Roman" w:cs="Arial"/>
                <w:color w:val="000000"/>
                <w:sz w:val="20"/>
                <w:szCs w:val="20"/>
              </w:rPr>
            </w:pPr>
            <w:r>
              <w:rPr>
                <w:rFonts w:ascii="Arial" w:hAnsi="Arial" w:cs="Arial"/>
                <w:color w:val="000000"/>
                <w:sz w:val="20"/>
                <w:szCs w:val="20"/>
              </w:rPr>
              <w:t>3.71E+05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70361EB1" w14:textId="77777777">
            <w:pPr>
              <w:jc w:val="center"/>
              <w:rPr>
                <w:rFonts w:ascii="Arial" w:hAnsi="Arial" w:eastAsia="Times New Roman" w:cs="Arial"/>
                <w:color w:val="000000"/>
                <w:sz w:val="20"/>
                <w:szCs w:val="20"/>
              </w:rPr>
            </w:pPr>
            <w:r>
              <w:rPr>
                <w:rFonts w:ascii="Arial" w:hAnsi="Arial" w:cs="Arial"/>
                <w:color w:val="000000"/>
                <w:sz w:val="20"/>
                <w:szCs w:val="20"/>
              </w:rPr>
              <w:t>3.09E+05</w:t>
            </w:r>
          </w:p>
        </w:tc>
      </w:tr>
      <w:tr w:rsidRPr="0007741E" w:rsidR="00FA7EF8" w:rsidTr="00FA7EF8" w14:paraId="0B099015" w14:textId="77777777">
        <w:trPr>
          <w:trHeight w:val="300"/>
        </w:trPr>
        <w:tc>
          <w:tcPr>
            <w:tcW w:w="0" w:type="auto"/>
            <w:noWrap/>
            <w:hideMark/>
          </w:tcPr>
          <w:p w:rsidRPr="0007741E" w:rsidR="00FA7EF8" w:rsidP="00FA7EF8" w:rsidRDefault="00FA7EF8" w14:paraId="44ECBAAA"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1987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48C1EB5E" w14:textId="77777777">
            <w:pPr>
              <w:jc w:val="center"/>
              <w:rPr>
                <w:rFonts w:ascii="Arial" w:hAnsi="Arial" w:eastAsia="Times New Roman" w:cs="Arial"/>
                <w:color w:val="000000"/>
                <w:sz w:val="20"/>
                <w:szCs w:val="20"/>
              </w:rPr>
            </w:pPr>
            <w:r>
              <w:rPr>
                <w:rFonts w:ascii="Arial" w:hAnsi="Arial" w:cs="Arial"/>
                <w:color w:val="000000"/>
                <w:sz w:val="20"/>
                <w:szCs w:val="20"/>
              </w:rPr>
              <w:t>5.97E+05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526F464C" w14:textId="77777777">
            <w:pPr>
              <w:jc w:val="center"/>
              <w:rPr>
                <w:rFonts w:ascii="Arial" w:hAnsi="Arial" w:eastAsia="Times New Roman" w:cs="Arial"/>
                <w:color w:val="000000"/>
                <w:sz w:val="20"/>
                <w:szCs w:val="20"/>
              </w:rPr>
            </w:pPr>
            <w:r>
              <w:rPr>
                <w:rFonts w:ascii="Arial" w:hAnsi="Arial" w:cs="Arial"/>
                <w:color w:val="000000"/>
                <w:sz w:val="20"/>
                <w:szCs w:val="20"/>
              </w:rPr>
              <w:t>6.28E+05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11E8A096" w14:textId="77777777">
            <w:pPr>
              <w:jc w:val="center"/>
              <w:rPr>
                <w:rFonts w:ascii="Arial" w:hAnsi="Arial" w:eastAsia="Times New Roman" w:cs="Arial"/>
                <w:color w:val="000000"/>
                <w:sz w:val="20"/>
                <w:szCs w:val="20"/>
              </w:rPr>
            </w:pPr>
            <w:r>
              <w:rPr>
                <w:rFonts w:ascii="Arial" w:hAnsi="Arial" w:cs="Arial"/>
                <w:color w:val="000000"/>
                <w:sz w:val="20"/>
                <w:szCs w:val="20"/>
              </w:rPr>
              <w:t>3.15E+04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24655F34" w14:textId="77777777">
            <w:pPr>
              <w:jc w:val="center"/>
              <w:rPr>
                <w:rFonts w:ascii="Arial" w:hAnsi="Arial" w:eastAsia="Times New Roman" w:cs="Arial"/>
                <w:color w:val="000000"/>
                <w:sz w:val="20"/>
                <w:szCs w:val="20"/>
              </w:rPr>
            </w:pPr>
            <w:r>
              <w:rPr>
                <w:rFonts w:ascii="Arial" w:hAnsi="Arial" w:cs="Arial"/>
                <w:color w:val="000000"/>
                <w:sz w:val="20"/>
                <w:szCs w:val="20"/>
              </w:rPr>
              <w:t>6.13E+05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60021705" w14:textId="77777777">
            <w:pPr>
              <w:jc w:val="center"/>
              <w:rPr>
                <w:rFonts w:ascii="Arial" w:hAnsi="Arial" w:eastAsia="Times New Roman" w:cs="Arial"/>
                <w:color w:val="000000"/>
                <w:sz w:val="20"/>
                <w:szCs w:val="20"/>
              </w:rPr>
            </w:pPr>
            <w:r>
              <w:rPr>
                <w:rFonts w:ascii="Arial" w:hAnsi="Arial" w:cs="Arial"/>
                <w:color w:val="000000"/>
                <w:sz w:val="20"/>
                <w:szCs w:val="20"/>
              </w:rPr>
              <w:t>3.73E+05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4B39FF72" w14:textId="77777777">
            <w:pPr>
              <w:jc w:val="center"/>
              <w:rPr>
                <w:rFonts w:ascii="Arial" w:hAnsi="Arial" w:eastAsia="Times New Roman" w:cs="Arial"/>
                <w:color w:val="000000"/>
                <w:sz w:val="20"/>
                <w:szCs w:val="20"/>
              </w:rPr>
            </w:pPr>
            <w:r>
              <w:rPr>
                <w:rFonts w:ascii="Arial" w:hAnsi="Arial" w:cs="Arial"/>
                <w:color w:val="000000"/>
                <w:sz w:val="20"/>
                <w:szCs w:val="20"/>
              </w:rPr>
              <w:t>3.44E+05</w:t>
            </w:r>
          </w:p>
        </w:tc>
      </w:tr>
      <w:tr w:rsidRPr="0007741E" w:rsidR="00FA7EF8" w:rsidTr="00FA7EF8" w14:paraId="6E2A6688" w14:textId="77777777">
        <w:trPr>
          <w:trHeight w:val="315"/>
        </w:trPr>
        <w:tc>
          <w:tcPr>
            <w:tcW w:w="0" w:type="auto"/>
            <w:noWrap/>
            <w:hideMark/>
          </w:tcPr>
          <w:p w:rsidRPr="0007741E" w:rsidR="00FA7EF8" w:rsidP="00FA7EF8" w:rsidRDefault="00FA7EF8" w14:paraId="08E93D0A"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lastRenderedPageBreak/>
              <w:t xml:space="preserve">  1988   </w:t>
            </w:r>
          </w:p>
        </w:tc>
        <w:tc>
          <w:tcPr>
            <w:tcW w:w="0" w:type="auto"/>
            <w:tcBorders>
              <w:top w:val="nil"/>
              <w:left w:val="single" w:color="auto" w:sz="8" w:space="0"/>
              <w:bottom w:val="single" w:color="auto" w:sz="8" w:space="0"/>
              <w:right w:val="single" w:color="auto" w:sz="4" w:space="0"/>
            </w:tcBorders>
            <w:shd w:val="clear" w:color="auto" w:fill="auto"/>
            <w:noWrap/>
            <w:vAlign w:val="bottom"/>
            <w:hideMark/>
          </w:tcPr>
          <w:p w:rsidRPr="0007741E" w:rsidR="00FA7EF8" w:rsidP="00FA7EF8" w:rsidRDefault="00FA7EF8" w14:paraId="76D76014" w14:textId="77777777">
            <w:pPr>
              <w:jc w:val="center"/>
              <w:rPr>
                <w:rFonts w:ascii="Arial" w:hAnsi="Arial" w:eastAsia="Times New Roman" w:cs="Arial"/>
                <w:color w:val="000000"/>
                <w:sz w:val="20"/>
                <w:szCs w:val="20"/>
              </w:rPr>
            </w:pPr>
            <w:r>
              <w:rPr>
                <w:rFonts w:ascii="Arial" w:hAnsi="Arial" w:cs="Arial"/>
                <w:color w:val="000000"/>
                <w:sz w:val="20"/>
                <w:szCs w:val="20"/>
              </w:rPr>
              <w:t>7.77E+05</w:t>
            </w:r>
          </w:p>
        </w:tc>
        <w:tc>
          <w:tcPr>
            <w:tcW w:w="0" w:type="auto"/>
            <w:tcBorders>
              <w:top w:val="nil"/>
              <w:left w:val="nil"/>
              <w:bottom w:val="single" w:color="auto" w:sz="8" w:space="0"/>
              <w:right w:val="single" w:color="auto" w:sz="4" w:space="0"/>
            </w:tcBorders>
            <w:shd w:val="clear" w:color="auto" w:fill="auto"/>
            <w:noWrap/>
            <w:vAlign w:val="bottom"/>
            <w:hideMark/>
          </w:tcPr>
          <w:p w:rsidRPr="0007741E" w:rsidR="00FA7EF8" w:rsidP="00FA7EF8" w:rsidRDefault="00FA7EF8" w14:paraId="3F8DC8FD" w14:textId="77777777">
            <w:pPr>
              <w:jc w:val="center"/>
              <w:rPr>
                <w:rFonts w:ascii="Arial" w:hAnsi="Arial" w:eastAsia="Times New Roman" w:cs="Arial"/>
                <w:color w:val="000000"/>
                <w:sz w:val="20"/>
                <w:szCs w:val="20"/>
              </w:rPr>
            </w:pPr>
            <w:r>
              <w:rPr>
                <w:rFonts w:ascii="Arial" w:hAnsi="Arial" w:cs="Arial"/>
                <w:color w:val="000000"/>
                <w:sz w:val="20"/>
                <w:szCs w:val="20"/>
              </w:rPr>
              <w:t>7.08E+05</w:t>
            </w:r>
          </w:p>
        </w:tc>
        <w:tc>
          <w:tcPr>
            <w:tcW w:w="0" w:type="auto"/>
            <w:tcBorders>
              <w:top w:val="nil"/>
              <w:left w:val="nil"/>
              <w:bottom w:val="single" w:color="auto" w:sz="8" w:space="0"/>
              <w:right w:val="single" w:color="auto" w:sz="8" w:space="0"/>
            </w:tcBorders>
            <w:shd w:val="clear" w:color="auto" w:fill="auto"/>
            <w:noWrap/>
            <w:vAlign w:val="bottom"/>
            <w:hideMark/>
          </w:tcPr>
          <w:p w:rsidRPr="0007741E" w:rsidR="00FA7EF8" w:rsidP="00FA7EF8" w:rsidRDefault="00FA7EF8" w14:paraId="3D647724" w14:textId="77777777">
            <w:pPr>
              <w:jc w:val="center"/>
              <w:rPr>
                <w:rFonts w:ascii="Arial" w:hAnsi="Arial" w:eastAsia="Times New Roman" w:cs="Arial"/>
                <w:color w:val="000000"/>
                <w:sz w:val="20"/>
                <w:szCs w:val="20"/>
              </w:rPr>
            </w:pPr>
            <w:r>
              <w:rPr>
                <w:rFonts w:ascii="Arial" w:hAnsi="Arial" w:cs="Arial"/>
                <w:color w:val="000000"/>
                <w:sz w:val="20"/>
                <w:szCs w:val="20"/>
              </w:rPr>
              <w:t>2.92E+04</w:t>
            </w:r>
          </w:p>
        </w:tc>
        <w:tc>
          <w:tcPr>
            <w:tcW w:w="0" w:type="auto"/>
            <w:tcBorders>
              <w:top w:val="nil"/>
              <w:left w:val="nil"/>
              <w:bottom w:val="single" w:color="auto" w:sz="8" w:space="0"/>
              <w:right w:val="single" w:color="auto" w:sz="4" w:space="0"/>
            </w:tcBorders>
            <w:shd w:val="clear" w:color="auto" w:fill="auto"/>
            <w:noWrap/>
            <w:vAlign w:val="bottom"/>
            <w:hideMark/>
          </w:tcPr>
          <w:p w:rsidRPr="0007741E" w:rsidR="00FA7EF8" w:rsidP="00FA7EF8" w:rsidRDefault="00FA7EF8" w14:paraId="523B62C3" w14:textId="77777777">
            <w:pPr>
              <w:jc w:val="center"/>
              <w:rPr>
                <w:rFonts w:ascii="Arial" w:hAnsi="Arial" w:eastAsia="Times New Roman" w:cs="Arial"/>
                <w:color w:val="000000"/>
                <w:sz w:val="20"/>
                <w:szCs w:val="20"/>
              </w:rPr>
            </w:pPr>
            <w:r>
              <w:rPr>
                <w:rFonts w:ascii="Arial" w:hAnsi="Arial" w:cs="Arial"/>
                <w:color w:val="000000"/>
                <w:sz w:val="20"/>
                <w:szCs w:val="20"/>
              </w:rPr>
              <w:t>6.08E+05</w:t>
            </w:r>
          </w:p>
        </w:tc>
        <w:tc>
          <w:tcPr>
            <w:tcW w:w="0" w:type="auto"/>
            <w:tcBorders>
              <w:top w:val="nil"/>
              <w:left w:val="nil"/>
              <w:bottom w:val="single" w:color="auto" w:sz="8" w:space="0"/>
              <w:right w:val="single" w:color="auto" w:sz="4" w:space="0"/>
            </w:tcBorders>
            <w:shd w:val="clear" w:color="auto" w:fill="auto"/>
            <w:noWrap/>
            <w:vAlign w:val="bottom"/>
            <w:hideMark/>
          </w:tcPr>
          <w:p w:rsidRPr="0007741E" w:rsidR="00FA7EF8" w:rsidP="00FA7EF8" w:rsidRDefault="00FA7EF8" w14:paraId="4B48C601" w14:textId="77777777">
            <w:pPr>
              <w:jc w:val="center"/>
              <w:rPr>
                <w:rFonts w:ascii="Arial" w:hAnsi="Arial" w:eastAsia="Times New Roman" w:cs="Arial"/>
                <w:color w:val="000000"/>
                <w:sz w:val="20"/>
                <w:szCs w:val="20"/>
              </w:rPr>
            </w:pPr>
            <w:r>
              <w:rPr>
                <w:rFonts w:ascii="Arial" w:hAnsi="Arial" w:cs="Arial"/>
                <w:color w:val="000000"/>
                <w:sz w:val="20"/>
                <w:szCs w:val="20"/>
              </w:rPr>
              <w:t>3.81E+05</w:t>
            </w:r>
          </w:p>
        </w:tc>
        <w:tc>
          <w:tcPr>
            <w:tcW w:w="0" w:type="auto"/>
            <w:tcBorders>
              <w:top w:val="nil"/>
              <w:left w:val="nil"/>
              <w:bottom w:val="single" w:color="auto" w:sz="8" w:space="0"/>
              <w:right w:val="single" w:color="auto" w:sz="8" w:space="0"/>
            </w:tcBorders>
            <w:shd w:val="clear" w:color="auto" w:fill="auto"/>
            <w:noWrap/>
            <w:vAlign w:val="bottom"/>
            <w:hideMark/>
          </w:tcPr>
          <w:p w:rsidRPr="0007741E" w:rsidR="00FA7EF8" w:rsidP="00FA7EF8" w:rsidRDefault="00FA7EF8" w14:paraId="41E0F52C" w14:textId="77777777">
            <w:pPr>
              <w:jc w:val="center"/>
              <w:rPr>
                <w:rFonts w:ascii="Arial" w:hAnsi="Arial" w:eastAsia="Times New Roman" w:cs="Arial"/>
                <w:color w:val="000000"/>
                <w:sz w:val="20"/>
                <w:szCs w:val="20"/>
              </w:rPr>
            </w:pPr>
            <w:r>
              <w:rPr>
                <w:rFonts w:ascii="Arial" w:hAnsi="Arial" w:cs="Arial"/>
                <w:color w:val="000000"/>
                <w:sz w:val="20"/>
                <w:szCs w:val="20"/>
              </w:rPr>
              <w:t>4.78E+05</w:t>
            </w:r>
          </w:p>
        </w:tc>
      </w:tr>
      <w:tr w:rsidRPr="0007741E" w:rsidR="00FA7EF8" w:rsidTr="00FA7EF8" w14:paraId="23068F92" w14:textId="77777777">
        <w:trPr>
          <w:trHeight w:val="300"/>
        </w:trPr>
        <w:tc>
          <w:tcPr>
            <w:tcW w:w="0" w:type="auto"/>
            <w:noWrap/>
            <w:hideMark/>
          </w:tcPr>
          <w:p w:rsidRPr="0007741E" w:rsidR="00FA7EF8" w:rsidP="00FA7EF8" w:rsidRDefault="00FA7EF8" w14:paraId="6BAC6F88"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1989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513FA59F" w14:textId="77777777">
            <w:pPr>
              <w:jc w:val="center"/>
              <w:rPr>
                <w:rFonts w:ascii="Arial" w:hAnsi="Arial" w:eastAsia="Times New Roman" w:cs="Arial"/>
                <w:color w:val="000000"/>
                <w:sz w:val="20"/>
                <w:szCs w:val="20"/>
              </w:rPr>
            </w:pPr>
            <w:r>
              <w:rPr>
                <w:rFonts w:ascii="Arial" w:hAnsi="Arial" w:cs="Arial"/>
                <w:color w:val="000000"/>
                <w:sz w:val="20"/>
                <w:szCs w:val="20"/>
              </w:rPr>
              <w:t>4.78E+05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11C1B049" w14:textId="77777777">
            <w:pPr>
              <w:jc w:val="center"/>
              <w:rPr>
                <w:rFonts w:ascii="Arial" w:hAnsi="Arial" w:eastAsia="Times New Roman" w:cs="Arial"/>
                <w:color w:val="000000"/>
                <w:sz w:val="20"/>
                <w:szCs w:val="20"/>
              </w:rPr>
            </w:pPr>
            <w:r>
              <w:rPr>
                <w:rFonts w:ascii="Arial" w:hAnsi="Arial" w:cs="Arial"/>
                <w:color w:val="000000"/>
                <w:sz w:val="20"/>
                <w:szCs w:val="20"/>
              </w:rPr>
              <w:t>5.59E+05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4E94AD18" w14:textId="77777777">
            <w:pPr>
              <w:jc w:val="center"/>
              <w:rPr>
                <w:rFonts w:ascii="Arial" w:hAnsi="Arial" w:eastAsia="Times New Roman" w:cs="Arial"/>
                <w:color w:val="000000"/>
                <w:sz w:val="20"/>
                <w:szCs w:val="20"/>
              </w:rPr>
            </w:pPr>
            <w:r>
              <w:rPr>
                <w:rFonts w:ascii="Arial" w:hAnsi="Arial" w:cs="Arial"/>
                <w:color w:val="000000"/>
                <w:sz w:val="20"/>
                <w:szCs w:val="20"/>
              </w:rPr>
              <w:t>3.17E+04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38C163FC" w14:textId="77777777">
            <w:pPr>
              <w:jc w:val="center"/>
              <w:rPr>
                <w:rFonts w:ascii="Arial" w:hAnsi="Arial" w:eastAsia="Times New Roman" w:cs="Arial"/>
                <w:color w:val="000000"/>
                <w:sz w:val="20"/>
                <w:szCs w:val="20"/>
              </w:rPr>
            </w:pPr>
            <w:r>
              <w:rPr>
                <w:rFonts w:ascii="Arial" w:hAnsi="Arial" w:cs="Arial"/>
                <w:color w:val="000000"/>
                <w:sz w:val="20"/>
                <w:szCs w:val="20"/>
              </w:rPr>
              <w:t>6.45E+05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6E259475" w14:textId="77777777">
            <w:pPr>
              <w:jc w:val="center"/>
              <w:rPr>
                <w:rFonts w:ascii="Arial" w:hAnsi="Arial" w:eastAsia="Times New Roman" w:cs="Arial"/>
                <w:color w:val="000000"/>
                <w:sz w:val="20"/>
                <w:szCs w:val="20"/>
              </w:rPr>
            </w:pPr>
            <w:r>
              <w:rPr>
                <w:rFonts w:ascii="Arial" w:hAnsi="Arial" w:cs="Arial"/>
                <w:color w:val="000000"/>
                <w:sz w:val="20"/>
                <w:szCs w:val="20"/>
              </w:rPr>
              <w:t>3.70E+05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32BD4B82" w14:textId="77777777">
            <w:pPr>
              <w:jc w:val="center"/>
              <w:rPr>
                <w:rFonts w:ascii="Arial" w:hAnsi="Arial" w:eastAsia="Times New Roman" w:cs="Arial"/>
                <w:color w:val="000000"/>
                <w:sz w:val="20"/>
                <w:szCs w:val="20"/>
              </w:rPr>
            </w:pPr>
            <w:r>
              <w:rPr>
                <w:rFonts w:ascii="Arial" w:hAnsi="Arial" w:cs="Arial"/>
                <w:color w:val="000000"/>
                <w:sz w:val="20"/>
                <w:szCs w:val="20"/>
              </w:rPr>
              <w:t>9.56E+04</w:t>
            </w:r>
          </w:p>
        </w:tc>
      </w:tr>
      <w:tr w:rsidRPr="0007741E" w:rsidR="00FA7EF8" w:rsidTr="00FA7EF8" w14:paraId="31CC3307" w14:textId="77777777">
        <w:trPr>
          <w:trHeight w:val="300"/>
        </w:trPr>
        <w:tc>
          <w:tcPr>
            <w:tcW w:w="0" w:type="auto"/>
            <w:noWrap/>
            <w:hideMark/>
          </w:tcPr>
          <w:p w:rsidRPr="0007741E" w:rsidR="00FA7EF8" w:rsidP="00FA7EF8" w:rsidRDefault="00FA7EF8" w14:paraId="4DBEA99B"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1990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267D89C9" w14:textId="77777777">
            <w:pPr>
              <w:jc w:val="center"/>
              <w:rPr>
                <w:rFonts w:ascii="Arial" w:hAnsi="Arial" w:eastAsia="Times New Roman" w:cs="Arial"/>
                <w:color w:val="000000"/>
                <w:sz w:val="20"/>
                <w:szCs w:val="20"/>
              </w:rPr>
            </w:pPr>
            <w:r>
              <w:rPr>
                <w:rFonts w:ascii="Arial" w:hAnsi="Arial" w:cs="Arial"/>
                <w:color w:val="000000"/>
                <w:sz w:val="20"/>
                <w:szCs w:val="20"/>
              </w:rPr>
              <w:t>4.90E+05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391B9BC4" w14:textId="77777777">
            <w:pPr>
              <w:jc w:val="center"/>
              <w:rPr>
                <w:rFonts w:ascii="Arial" w:hAnsi="Arial" w:eastAsia="Times New Roman" w:cs="Arial"/>
                <w:color w:val="000000"/>
                <w:sz w:val="20"/>
                <w:szCs w:val="20"/>
              </w:rPr>
            </w:pPr>
            <w:r>
              <w:rPr>
                <w:rFonts w:ascii="Arial" w:hAnsi="Arial" w:cs="Arial"/>
                <w:color w:val="000000"/>
                <w:sz w:val="20"/>
                <w:szCs w:val="20"/>
              </w:rPr>
              <w:t>5.82E+05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73338D6F" w14:textId="77777777">
            <w:pPr>
              <w:jc w:val="center"/>
              <w:rPr>
                <w:rFonts w:ascii="Arial" w:hAnsi="Arial" w:eastAsia="Times New Roman" w:cs="Arial"/>
                <w:color w:val="000000"/>
                <w:sz w:val="20"/>
                <w:szCs w:val="20"/>
              </w:rPr>
            </w:pPr>
            <w:r>
              <w:rPr>
                <w:rFonts w:ascii="Arial" w:hAnsi="Arial" w:cs="Arial"/>
                <w:color w:val="000000"/>
                <w:sz w:val="20"/>
                <w:szCs w:val="20"/>
              </w:rPr>
              <w:t>2.85E+04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1BC5D65C" w14:textId="77777777">
            <w:pPr>
              <w:jc w:val="center"/>
              <w:rPr>
                <w:rFonts w:ascii="Arial" w:hAnsi="Arial" w:eastAsia="Times New Roman" w:cs="Arial"/>
                <w:color w:val="000000"/>
                <w:sz w:val="20"/>
                <w:szCs w:val="20"/>
              </w:rPr>
            </w:pPr>
            <w:r>
              <w:rPr>
                <w:rFonts w:ascii="Arial" w:hAnsi="Arial" w:cs="Arial"/>
                <w:color w:val="000000"/>
                <w:sz w:val="20"/>
                <w:szCs w:val="20"/>
              </w:rPr>
              <w:t>6.57E+05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0FBD44CB" w14:textId="77777777">
            <w:pPr>
              <w:jc w:val="center"/>
              <w:rPr>
                <w:rFonts w:ascii="Arial" w:hAnsi="Arial" w:eastAsia="Times New Roman" w:cs="Arial"/>
                <w:color w:val="000000"/>
                <w:sz w:val="20"/>
                <w:szCs w:val="20"/>
              </w:rPr>
            </w:pPr>
            <w:r>
              <w:rPr>
                <w:rFonts w:ascii="Arial" w:hAnsi="Arial" w:cs="Arial"/>
                <w:color w:val="000000"/>
                <w:sz w:val="20"/>
                <w:szCs w:val="20"/>
              </w:rPr>
              <w:t>3.80E+05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6B04CA27" w14:textId="77777777">
            <w:pPr>
              <w:jc w:val="center"/>
              <w:rPr>
                <w:rFonts w:ascii="Arial" w:hAnsi="Arial" w:eastAsia="Times New Roman" w:cs="Arial"/>
                <w:color w:val="000000"/>
                <w:sz w:val="20"/>
                <w:szCs w:val="20"/>
              </w:rPr>
            </w:pPr>
            <w:r>
              <w:rPr>
                <w:rFonts w:ascii="Arial" w:hAnsi="Arial" w:cs="Arial"/>
                <w:color w:val="000000"/>
                <w:sz w:val="20"/>
                <w:szCs w:val="20"/>
              </w:rPr>
              <w:t>9.89E+04</w:t>
            </w:r>
          </w:p>
        </w:tc>
      </w:tr>
      <w:tr w:rsidRPr="0007741E" w:rsidR="00FA7EF8" w:rsidTr="00FA7EF8" w14:paraId="47249D30" w14:textId="77777777">
        <w:trPr>
          <w:trHeight w:val="300"/>
        </w:trPr>
        <w:tc>
          <w:tcPr>
            <w:tcW w:w="0" w:type="auto"/>
            <w:noWrap/>
            <w:hideMark/>
          </w:tcPr>
          <w:p w:rsidRPr="0007741E" w:rsidR="00FA7EF8" w:rsidP="00FA7EF8" w:rsidRDefault="00FA7EF8" w14:paraId="01CE6CF0"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1991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6735DB0C" w14:textId="77777777">
            <w:pPr>
              <w:jc w:val="center"/>
              <w:rPr>
                <w:rFonts w:ascii="Arial" w:hAnsi="Arial" w:eastAsia="Times New Roman" w:cs="Arial"/>
                <w:color w:val="000000"/>
                <w:sz w:val="20"/>
                <w:szCs w:val="20"/>
              </w:rPr>
            </w:pPr>
            <w:r>
              <w:rPr>
                <w:rFonts w:ascii="Arial" w:hAnsi="Arial" w:cs="Arial"/>
                <w:color w:val="000000"/>
                <w:sz w:val="20"/>
                <w:szCs w:val="20"/>
              </w:rPr>
              <w:t>7.17E+05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18214D7B" w14:textId="77777777">
            <w:pPr>
              <w:jc w:val="center"/>
              <w:rPr>
                <w:rFonts w:ascii="Arial" w:hAnsi="Arial" w:eastAsia="Times New Roman" w:cs="Arial"/>
                <w:color w:val="000000"/>
                <w:sz w:val="20"/>
                <w:szCs w:val="20"/>
              </w:rPr>
            </w:pPr>
            <w:r>
              <w:rPr>
                <w:rFonts w:ascii="Arial" w:hAnsi="Arial" w:cs="Arial"/>
                <w:color w:val="000000"/>
                <w:sz w:val="20"/>
                <w:szCs w:val="20"/>
              </w:rPr>
              <w:t>6.66E+05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50A6244D" w14:textId="77777777">
            <w:pPr>
              <w:jc w:val="center"/>
              <w:rPr>
                <w:rFonts w:ascii="Arial" w:hAnsi="Arial" w:eastAsia="Times New Roman" w:cs="Arial"/>
                <w:color w:val="000000"/>
                <w:sz w:val="20"/>
                <w:szCs w:val="20"/>
              </w:rPr>
            </w:pPr>
            <w:r>
              <w:rPr>
                <w:rFonts w:ascii="Arial" w:hAnsi="Arial" w:cs="Arial"/>
                <w:color w:val="000000"/>
                <w:sz w:val="20"/>
                <w:szCs w:val="20"/>
              </w:rPr>
              <w:t>2.59E+04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10CB75CB" w14:textId="77777777">
            <w:pPr>
              <w:jc w:val="center"/>
              <w:rPr>
                <w:rFonts w:ascii="Arial" w:hAnsi="Arial" w:eastAsia="Times New Roman" w:cs="Arial"/>
                <w:color w:val="000000"/>
                <w:sz w:val="20"/>
                <w:szCs w:val="20"/>
              </w:rPr>
            </w:pPr>
            <w:r>
              <w:rPr>
                <w:rFonts w:ascii="Arial" w:hAnsi="Arial" w:cs="Arial"/>
                <w:color w:val="000000"/>
                <w:sz w:val="20"/>
                <w:szCs w:val="20"/>
              </w:rPr>
              <w:t>6.13E+05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68729BB9" w14:textId="77777777">
            <w:pPr>
              <w:jc w:val="center"/>
              <w:rPr>
                <w:rFonts w:ascii="Arial" w:hAnsi="Arial" w:eastAsia="Times New Roman" w:cs="Arial"/>
                <w:color w:val="000000"/>
                <w:sz w:val="20"/>
                <w:szCs w:val="20"/>
              </w:rPr>
            </w:pPr>
            <w:r>
              <w:rPr>
                <w:rFonts w:ascii="Arial" w:hAnsi="Arial" w:cs="Arial"/>
                <w:color w:val="000000"/>
                <w:sz w:val="20"/>
                <w:szCs w:val="20"/>
              </w:rPr>
              <w:t>4.08E+05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0FCD0424" w14:textId="77777777">
            <w:pPr>
              <w:jc w:val="center"/>
              <w:rPr>
                <w:rFonts w:ascii="Arial" w:hAnsi="Arial" w:eastAsia="Times New Roman" w:cs="Arial"/>
                <w:color w:val="000000"/>
                <w:sz w:val="20"/>
                <w:szCs w:val="20"/>
              </w:rPr>
            </w:pPr>
            <w:r>
              <w:rPr>
                <w:rFonts w:ascii="Arial" w:hAnsi="Arial" w:cs="Arial"/>
                <w:color w:val="000000"/>
                <w:sz w:val="20"/>
                <w:szCs w:val="20"/>
              </w:rPr>
              <w:t>3.70E+05</w:t>
            </w:r>
          </w:p>
        </w:tc>
      </w:tr>
      <w:tr w:rsidRPr="0007741E" w:rsidR="00FA7EF8" w:rsidTr="00FA7EF8" w14:paraId="3FD0CF75" w14:textId="77777777">
        <w:trPr>
          <w:trHeight w:val="300"/>
        </w:trPr>
        <w:tc>
          <w:tcPr>
            <w:tcW w:w="0" w:type="auto"/>
            <w:noWrap/>
            <w:hideMark/>
          </w:tcPr>
          <w:p w:rsidRPr="0007741E" w:rsidR="00FA7EF8" w:rsidP="00FA7EF8" w:rsidRDefault="00FA7EF8" w14:paraId="62AF188C"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1992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724D9217" w14:textId="77777777">
            <w:pPr>
              <w:jc w:val="center"/>
              <w:rPr>
                <w:rFonts w:ascii="Arial" w:hAnsi="Arial" w:eastAsia="Times New Roman" w:cs="Arial"/>
                <w:color w:val="000000"/>
                <w:sz w:val="20"/>
                <w:szCs w:val="20"/>
              </w:rPr>
            </w:pPr>
            <w:r>
              <w:rPr>
                <w:rFonts w:ascii="Arial" w:hAnsi="Arial" w:cs="Arial"/>
                <w:color w:val="000000"/>
                <w:sz w:val="20"/>
                <w:szCs w:val="20"/>
              </w:rPr>
              <w:t>5.46E+05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24EA7764" w14:textId="77777777">
            <w:pPr>
              <w:jc w:val="center"/>
              <w:rPr>
                <w:rFonts w:ascii="Arial" w:hAnsi="Arial" w:eastAsia="Times New Roman" w:cs="Arial"/>
                <w:color w:val="000000"/>
                <w:sz w:val="20"/>
                <w:szCs w:val="20"/>
              </w:rPr>
            </w:pPr>
            <w:r>
              <w:rPr>
                <w:rFonts w:ascii="Arial" w:hAnsi="Arial" w:cs="Arial"/>
                <w:color w:val="000000"/>
                <w:sz w:val="20"/>
                <w:szCs w:val="20"/>
              </w:rPr>
              <w:t>6.09E+05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51F2F4B2" w14:textId="77777777">
            <w:pPr>
              <w:jc w:val="center"/>
              <w:rPr>
                <w:rFonts w:ascii="Arial" w:hAnsi="Arial" w:eastAsia="Times New Roman" w:cs="Arial"/>
                <w:color w:val="000000"/>
                <w:sz w:val="20"/>
                <w:szCs w:val="20"/>
              </w:rPr>
            </w:pPr>
            <w:r>
              <w:rPr>
                <w:rFonts w:ascii="Arial" w:hAnsi="Arial" w:cs="Arial"/>
                <w:color w:val="000000"/>
                <w:sz w:val="20"/>
                <w:szCs w:val="20"/>
              </w:rPr>
              <w:t>2.51E+04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70A2216F" w14:textId="77777777">
            <w:pPr>
              <w:jc w:val="center"/>
              <w:rPr>
                <w:rFonts w:ascii="Arial" w:hAnsi="Arial" w:eastAsia="Times New Roman" w:cs="Arial"/>
                <w:color w:val="000000"/>
                <w:sz w:val="20"/>
                <w:szCs w:val="20"/>
              </w:rPr>
            </w:pPr>
            <w:r>
              <w:rPr>
                <w:rFonts w:ascii="Arial" w:hAnsi="Arial" w:cs="Arial"/>
                <w:color w:val="000000"/>
                <w:sz w:val="20"/>
                <w:szCs w:val="20"/>
              </w:rPr>
              <w:t>6.08E+05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16E99830" w14:textId="77777777">
            <w:pPr>
              <w:jc w:val="center"/>
              <w:rPr>
                <w:rFonts w:ascii="Arial" w:hAnsi="Arial" w:eastAsia="Times New Roman" w:cs="Arial"/>
                <w:color w:val="000000"/>
                <w:sz w:val="20"/>
                <w:szCs w:val="20"/>
              </w:rPr>
            </w:pPr>
            <w:r>
              <w:rPr>
                <w:rFonts w:ascii="Arial" w:hAnsi="Arial" w:cs="Arial"/>
                <w:color w:val="000000"/>
                <w:sz w:val="20"/>
                <w:szCs w:val="20"/>
              </w:rPr>
              <w:t>4.04E+05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1A801C77" w14:textId="77777777">
            <w:pPr>
              <w:jc w:val="center"/>
              <w:rPr>
                <w:rFonts w:ascii="Arial" w:hAnsi="Arial" w:eastAsia="Times New Roman" w:cs="Arial"/>
                <w:color w:val="000000"/>
                <w:sz w:val="20"/>
                <w:szCs w:val="20"/>
              </w:rPr>
            </w:pPr>
            <w:r>
              <w:rPr>
                <w:rFonts w:ascii="Arial" w:hAnsi="Arial" w:cs="Arial"/>
                <w:color w:val="000000"/>
                <w:sz w:val="20"/>
                <w:szCs w:val="20"/>
              </w:rPr>
              <w:t>1.45E+05</w:t>
            </w:r>
          </w:p>
        </w:tc>
      </w:tr>
      <w:tr w:rsidRPr="0007741E" w:rsidR="00FA7EF8" w:rsidTr="00FA7EF8" w14:paraId="604457D2" w14:textId="77777777">
        <w:trPr>
          <w:trHeight w:val="300"/>
        </w:trPr>
        <w:tc>
          <w:tcPr>
            <w:tcW w:w="0" w:type="auto"/>
            <w:noWrap/>
            <w:hideMark/>
          </w:tcPr>
          <w:p w:rsidRPr="0007741E" w:rsidR="00FA7EF8" w:rsidP="00FA7EF8" w:rsidRDefault="00FA7EF8" w14:paraId="48B38742"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1993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2A58BAF5" w14:textId="77777777">
            <w:pPr>
              <w:jc w:val="center"/>
              <w:rPr>
                <w:rFonts w:ascii="Arial" w:hAnsi="Arial" w:eastAsia="Times New Roman" w:cs="Arial"/>
                <w:color w:val="000000"/>
                <w:sz w:val="20"/>
                <w:szCs w:val="20"/>
              </w:rPr>
            </w:pPr>
            <w:r>
              <w:rPr>
                <w:rFonts w:ascii="Arial" w:hAnsi="Arial" w:cs="Arial"/>
                <w:color w:val="000000"/>
                <w:sz w:val="20"/>
                <w:szCs w:val="20"/>
              </w:rPr>
              <w:t>6.56E+05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29090386" w14:textId="77777777">
            <w:pPr>
              <w:jc w:val="center"/>
              <w:rPr>
                <w:rFonts w:ascii="Arial" w:hAnsi="Arial" w:eastAsia="Times New Roman" w:cs="Arial"/>
                <w:color w:val="000000"/>
                <w:sz w:val="20"/>
                <w:szCs w:val="20"/>
              </w:rPr>
            </w:pPr>
            <w:r>
              <w:rPr>
                <w:rFonts w:ascii="Arial" w:hAnsi="Arial" w:cs="Arial"/>
                <w:color w:val="000000"/>
                <w:sz w:val="20"/>
                <w:szCs w:val="20"/>
              </w:rPr>
              <w:t>5.82E+05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59D90033" w14:textId="77777777">
            <w:pPr>
              <w:jc w:val="center"/>
              <w:rPr>
                <w:rFonts w:ascii="Arial" w:hAnsi="Arial" w:eastAsia="Times New Roman" w:cs="Arial"/>
                <w:color w:val="000000"/>
                <w:sz w:val="20"/>
                <w:szCs w:val="20"/>
              </w:rPr>
            </w:pPr>
            <w:r>
              <w:rPr>
                <w:rFonts w:ascii="Arial" w:hAnsi="Arial" w:cs="Arial"/>
                <w:color w:val="000000"/>
                <w:sz w:val="20"/>
                <w:szCs w:val="20"/>
              </w:rPr>
              <w:t>2.31E+04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74E97A2B" w14:textId="77777777">
            <w:pPr>
              <w:jc w:val="center"/>
              <w:rPr>
                <w:rFonts w:ascii="Arial" w:hAnsi="Arial" w:eastAsia="Times New Roman" w:cs="Arial"/>
                <w:color w:val="000000"/>
                <w:sz w:val="20"/>
                <w:szCs w:val="20"/>
              </w:rPr>
            </w:pPr>
            <w:r>
              <w:rPr>
                <w:rFonts w:ascii="Arial" w:hAnsi="Arial" w:cs="Arial"/>
                <w:color w:val="000000"/>
                <w:sz w:val="20"/>
                <w:szCs w:val="20"/>
              </w:rPr>
              <w:t>6.31E+05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3C00B510" w14:textId="77777777">
            <w:pPr>
              <w:jc w:val="center"/>
              <w:rPr>
                <w:rFonts w:ascii="Arial" w:hAnsi="Arial" w:eastAsia="Times New Roman" w:cs="Arial"/>
                <w:color w:val="000000"/>
                <w:sz w:val="20"/>
                <w:szCs w:val="20"/>
              </w:rPr>
            </w:pPr>
            <w:r>
              <w:rPr>
                <w:rFonts w:ascii="Arial" w:hAnsi="Arial" w:cs="Arial"/>
                <w:color w:val="000000"/>
                <w:sz w:val="20"/>
                <w:szCs w:val="20"/>
              </w:rPr>
              <w:t>4.10E+05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022F00F5" w14:textId="77777777">
            <w:pPr>
              <w:jc w:val="center"/>
              <w:rPr>
                <w:rFonts w:ascii="Arial" w:hAnsi="Arial" w:eastAsia="Times New Roman" w:cs="Arial"/>
                <w:color w:val="000000"/>
                <w:sz w:val="20"/>
                <w:szCs w:val="20"/>
              </w:rPr>
            </w:pPr>
            <w:r>
              <w:rPr>
                <w:rFonts w:ascii="Arial" w:hAnsi="Arial" w:cs="Arial"/>
                <w:color w:val="000000"/>
                <w:sz w:val="20"/>
                <w:szCs w:val="20"/>
              </w:rPr>
              <w:t>1.98E+05</w:t>
            </w:r>
          </w:p>
        </w:tc>
      </w:tr>
      <w:tr w:rsidRPr="0007741E" w:rsidR="00FA7EF8" w:rsidTr="00FA7EF8" w14:paraId="3902DA8C" w14:textId="77777777">
        <w:trPr>
          <w:trHeight w:val="300"/>
        </w:trPr>
        <w:tc>
          <w:tcPr>
            <w:tcW w:w="0" w:type="auto"/>
            <w:noWrap/>
            <w:hideMark/>
          </w:tcPr>
          <w:p w:rsidRPr="0007741E" w:rsidR="00FA7EF8" w:rsidP="00FA7EF8" w:rsidRDefault="00FA7EF8" w14:paraId="38EA0290"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1994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04710EAE" w14:textId="77777777">
            <w:pPr>
              <w:jc w:val="center"/>
              <w:rPr>
                <w:rFonts w:ascii="Arial" w:hAnsi="Arial" w:eastAsia="Times New Roman" w:cs="Arial"/>
                <w:color w:val="000000"/>
                <w:sz w:val="20"/>
                <w:szCs w:val="20"/>
              </w:rPr>
            </w:pPr>
            <w:r>
              <w:rPr>
                <w:rFonts w:ascii="Arial" w:hAnsi="Arial" w:cs="Arial"/>
                <w:color w:val="000000"/>
                <w:sz w:val="20"/>
                <w:szCs w:val="20"/>
              </w:rPr>
              <w:t>7.65E+05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004CDDD1" w14:textId="77777777">
            <w:pPr>
              <w:jc w:val="center"/>
              <w:rPr>
                <w:rFonts w:ascii="Arial" w:hAnsi="Arial" w:eastAsia="Times New Roman" w:cs="Arial"/>
                <w:color w:val="000000"/>
                <w:sz w:val="20"/>
                <w:szCs w:val="20"/>
              </w:rPr>
            </w:pPr>
            <w:r>
              <w:rPr>
                <w:rFonts w:ascii="Arial" w:hAnsi="Arial" w:cs="Arial"/>
                <w:color w:val="000000"/>
                <w:sz w:val="20"/>
                <w:szCs w:val="20"/>
              </w:rPr>
              <w:t>8.49E+05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1FE63BAC" w14:textId="77777777">
            <w:pPr>
              <w:jc w:val="center"/>
              <w:rPr>
                <w:rFonts w:ascii="Arial" w:hAnsi="Arial" w:eastAsia="Times New Roman" w:cs="Arial"/>
                <w:color w:val="000000"/>
                <w:sz w:val="20"/>
                <w:szCs w:val="20"/>
              </w:rPr>
            </w:pPr>
            <w:r>
              <w:rPr>
                <w:rFonts w:ascii="Arial" w:hAnsi="Arial" w:cs="Arial"/>
                <w:color w:val="000000"/>
                <w:sz w:val="20"/>
                <w:szCs w:val="20"/>
              </w:rPr>
              <w:t>2.02E+04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5E8BF76C" w14:textId="77777777">
            <w:pPr>
              <w:jc w:val="center"/>
              <w:rPr>
                <w:rFonts w:ascii="Arial" w:hAnsi="Arial" w:eastAsia="Times New Roman" w:cs="Arial"/>
                <w:color w:val="000000"/>
                <w:sz w:val="20"/>
                <w:szCs w:val="20"/>
              </w:rPr>
            </w:pPr>
            <w:r>
              <w:rPr>
                <w:rFonts w:ascii="Arial" w:hAnsi="Arial" w:cs="Arial"/>
                <w:color w:val="000000"/>
                <w:sz w:val="20"/>
                <w:szCs w:val="20"/>
              </w:rPr>
              <w:t>6.16E+05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3A9FCC77" w14:textId="77777777">
            <w:pPr>
              <w:jc w:val="center"/>
              <w:rPr>
                <w:rFonts w:ascii="Arial" w:hAnsi="Arial" w:eastAsia="Times New Roman" w:cs="Arial"/>
                <w:color w:val="000000"/>
                <w:sz w:val="20"/>
                <w:szCs w:val="20"/>
              </w:rPr>
            </w:pPr>
            <w:r>
              <w:rPr>
                <w:rFonts w:ascii="Arial" w:hAnsi="Arial" w:cs="Arial"/>
                <w:color w:val="000000"/>
                <w:sz w:val="20"/>
                <w:szCs w:val="20"/>
              </w:rPr>
              <w:t>4.26E+05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1F73D018" w14:textId="77777777">
            <w:pPr>
              <w:jc w:val="center"/>
              <w:rPr>
                <w:rFonts w:ascii="Arial" w:hAnsi="Arial" w:eastAsia="Times New Roman" w:cs="Arial"/>
                <w:color w:val="000000"/>
                <w:sz w:val="20"/>
                <w:szCs w:val="20"/>
              </w:rPr>
            </w:pPr>
            <w:r>
              <w:rPr>
                <w:rFonts w:ascii="Arial" w:hAnsi="Arial" w:cs="Arial"/>
                <w:color w:val="000000"/>
                <w:sz w:val="20"/>
                <w:szCs w:val="20"/>
              </w:rPr>
              <w:t>5.44E+05</w:t>
            </w:r>
          </w:p>
        </w:tc>
      </w:tr>
      <w:tr w:rsidRPr="0007741E" w:rsidR="00FA7EF8" w:rsidTr="00FA7EF8" w14:paraId="43495F0E" w14:textId="77777777">
        <w:trPr>
          <w:trHeight w:val="300"/>
        </w:trPr>
        <w:tc>
          <w:tcPr>
            <w:tcW w:w="0" w:type="auto"/>
            <w:noWrap/>
            <w:hideMark/>
          </w:tcPr>
          <w:p w:rsidRPr="0007741E" w:rsidR="00FA7EF8" w:rsidP="00FA7EF8" w:rsidRDefault="00FA7EF8" w14:paraId="3D86FEAE"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1995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7EE54089" w14:textId="77777777">
            <w:pPr>
              <w:jc w:val="center"/>
              <w:rPr>
                <w:rFonts w:ascii="Arial" w:hAnsi="Arial" w:eastAsia="Times New Roman" w:cs="Arial"/>
                <w:color w:val="000000"/>
                <w:sz w:val="20"/>
                <w:szCs w:val="20"/>
              </w:rPr>
            </w:pPr>
            <w:r>
              <w:rPr>
                <w:rFonts w:ascii="Arial" w:hAnsi="Arial" w:cs="Arial"/>
                <w:color w:val="000000"/>
                <w:sz w:val="20"/>
                <w:szCs w:val="20"/>
              </w:rPr>
              <w:t>6.45E+05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3BE9B41E" w14:textId="77777777">
            <w:pPr>
              <w:jc w:val="center"/>
              <w:rPr>
                <w:rFonts w:ascii="Arial" w:hAnsi="Arial" w:eastAsia="Times New Roman" w:cs="Arial"/>
                <w:color w:val="000000"/>
                <w:sz w:val="20"/>
                <w:szCs w:val="20"/>
              </w:rPr>
            </w:pPr>
            <w:r>
              <w:rPr>
                <w:rFonts w:ascii="Arial" w:hAnsi="Arial" w:cs="Arial"/>
                <w:color w:val="000000"/>
                <w:sz w:val="20"/>
                <w:szCs w:val="20"/>
              </w:rPr>
              <w:t>8.51E+05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0FAFAF8E" w14:textId="77777777">
            <w:pPr>
              <w:jc w:val="center"/>
              <w:rPr>
                <w:rFonts w:ascii="Arial" w:hAnsi="Arial" w:eastAsia="Times New Roman" w:cs="Arial"/>
                <w:color w:val="000000"/>
                <w:sz w:val="20"/>
                <w:szCs w:val="20"/>
              </w:rPr>
            </w:pPr>
            <w:r>
              <w:rPr>
                <w:rFonts w:ascii="Arial" w:hAnsi="Arial" w:cs="Arial"/>
                <w:color w:val="000000"/>
                <w:sz w:val="20"/>
                <w:szCs w:val="20"/>
              </w:rPr>
              <w:t>2.09E+04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61EE8717" w14:textId="77777777">
            <w:pPr>
              <w:jc w:val="center"/>
              <w:rPr>
                <w:rFonts w:ascii="Arial" w:hAnsi="Arial" w:eastAsia="Times New Roman" w:cs="Arial"/>
                <w:color w:val="000000"/>
                <w:sz w:val="20"/>
                <w:szCs w:val="20"/>
              </w:rPr>
            </w:pPr>
            <w:r>
              <w:rPr>
                <w:rFonts w:ascii="Arial" w:hAnsi="Arial" w:cs="Arial"/>
                <w:color w:val="000000"/>
                <w:sz w:val="20"/>
                <w:szCs w:val="20"/>
              </w:rPr>
              <w:t>5.76E+05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16C17984" w14:textId="77777777">
            <w:pPr>
              <w:jc w:val="center"/>
              <w:rPr>
                <w:rFonts w:ascii="Arial" w:hAnsi="Arial" w:eastAsia="Times New Roman" w:cs="Arial"/>
                <w:color w:val="000000"/>
                <w:sz w:val="20"/>
                <w:szCs w:val="20"/>
              </w:rPr>
            </w:pPr>
            <w:r>
              <w:rPr>
                <w:rFonts w:ascii="Arial" w:hAnsi="Arial" w:cs="Arial"/>
                <w:color w:val="000000"/>
                <w:sz w:val="20"/>
                <w:szCs w:val="20"/>
              </w:rPr>
              <w:t>4.18E+05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175F6F9C" w14:textId="77777777">
            <w:pPr>
              <w:jc w:val="center"/>
              <w:rPr>
                <w:rFonts w:ascii="Arial" w:hAnsi="Arial" w:eastAsia="Times New Roman" w:cs="Arial"/>
                <w:color w:val="000000"/>
                <w:sz w:val="20"/>
                <w:szCs w:val="20"/>
              </w:rPr>
            </w:pPr>
            <w:r>
              <w:rPr>
                <w:rFonts w:ascii="Arial" w:hAnsi="Arial" w:cs="Arial"/>
                <w:color w:val="000000"/>
                <w:sz w:val="20"/>
                <w:szCs w:val="20"/>
              </w:rPr>
              <w:t>5.58E+05</w:t>
            </w:r>
          </w:p>
        </w:tc>
      </w:tr>
      <w:tr w:rsidRPr="0007741E" w:rsidR="00FA7EF8" w:rsidTr="00FA7EF8" w14:paraId="25A80411" w14:textId="77777777">
        <w:trPr>
          <w:trHeight w:val="300"/>
        </w:trPr>
        <w:tc>
          <w:tcPr>
            <w:tcW w:w="0" w:type="auto"/>
            <w:noWrap/>
            <w:hideMark/>
          </w:tcPr>
          <w:p w:rsidRPr="0007741E" w:rsidR="00FA7EF8" w:rsidP="00FA7EF8" w:rsidRDefault="00FA7EF8" w14:paraId="70D07C71"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1996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0942EB86" w14:textId="77777777">
            <w:pPr>
              <w:jc w:val="center"/>
              <w:rPr>
                <w:rFonts w:ascii="Arial" w:hAnsi="Arial" w:eastAsia="Times New Roman" w:cs="Arial"/>
                <w:color w:val="000000"/>
                <w:sz w:val="20"/>
                <w:szCs w:val="20"/>
              </w:rPr>
            </w:pPr>
            <w:r>
              <w:rPr>
                <w:rFonts w:ascii="Arial" w:hAnsi="Arial" w:cs="Arial"/>
                <w:color w:val="000000"/>
                <w:sz w:val="20"/>
                <w:szCs w:val="20"/>
              </w:rPr>
              <w:t>6.58E+05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67521984" w14:textId="77777777">
            <w:pPr>
              <w:jc w:val="center"/>
              <w:rPr>
                <w:rFonts w:ascii="Arial" w:hAnsi="Arial" w:eastAsia="Times New Roman" w:cs="Arial"/>
                <w:color w:val="000000"/>
                <w:sz w:val="20"/>
                <w:szCs w:val="20"/>
              </w:rPr>
            </w:pPr>
            <w:r>
              <w:rPr>
                <w:rFonts w:ascii="Arial" w:hAnsi="Arial" w:cs="Arial"/>
                <w:color w:val="000000"/>
                <w:sz w:val="20"/>
                <w:szCs w:val="20"/>
              </w:rPr>
              <w:t>6.69E+05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53A9D2BD" w14:textId="77777777">
            <w:pPr>
              <w:jc w:val="center"/>
              <w:rPr>
                <w:rFonts w:ascii="Arial" w:hAnsi="Arial" w:eastAsia="Times New Roman" w:cs="Arial"/>
                <w:color w:val="000000"/>
                <w:sz w:val="20"/>
                <w:szCs w:val="20"/>
              </w:rPr>
            </w:pPr>
            <w:r>
              <w:rPr>
                <w:rFonts w:ascii="Arial" w:hAnsi="Arial" w:cs="Arial"/>
                <w:color w:val="000000"/>
                <w:sz w:val="20"/>
                <w:szCs w:val="20"/>
              </w:rPr>
              <w:t>2.15E+04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35068B2E" w14:textId="77777777">
            <w:pPr>
              <w:jc w:val="center"/>
              <w:rPr>
                <w:rFonts w:ascii="Arial" w:hAnsi="Arial" w:eastAsia="Times New Roman" w:cs="Arial"/>
                <w:color w:val="000000"/>
                <w:sz w:val="20"/>
                <w:szCs w:val="20"/>
              </w:rPr>
            </w:pPr>
            <w:r>
              <w:rPr>
                <w:rFonts w:ascii="Arial" w:hAnsi="Arial" w:cs="Arial"/>
                <w:color w:val="000000"/>
                <w:sz w:val="20"/>
                <w:szCs w:val="20"/>
              </w:rPr>
              <w:t>5.89E+05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57163A7A" w14:textId="77777777">
            <w:pPr>
              <w:jc w:val="center"/>
              <w:rPr>
                <w:rFonts w:ascii="Arial" w:hAnsi="Arial" w:eastAsia="Times New Roman" w:cs="Arial"/>
                <w:color w:val="000000"/>
                <w:sz w:val="20"/>
                <w:szCs w:val="20"/>
              </w:rPr>
            </w:pPr>
            <w:r>
              <w:rPr>
                <w:rFonts w:ascii="Arial" w:hAnsi="Arial" w:cs="Arial"/>
                <w:color w:val="000000"/>
                <w:sz w:val="20"/>
                <w:szCs w:val="20"/>
              </w:rPr>
              <w:t>4.02E+05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0ACE4133" w14:textId="77777777">
            <w:pPr>
              <w:jc w:val="center"/>
              <w:rPr>
                <w:rFonts w:ascii="Arial" w:hAnsi="Arial" w:eastAsia="Times New Roman" w:cs="Arial"/>
                <w:color w:val="000000"/>
                <w:sz w:val="20"/>
                <w:szCs w:val="20"/>
              </w:rPr>
            </w:pPr>
            <w:r>
              <w:rPr>
                <w:rFonts w:ascii="Arial" w:hAnsi="Arial" w:cs="Arial"/>
                <w:color w:val="000000"/>
                <w:sz w:val="20"/>
                <w:szCs w:val="20"/>
              </w:rPr>
              <w:t>3.19E+05</w:t>
            </w:r>
          </w:p>
        </w:tc>
      </w:tr>
      <w:tr w:rsidRPr="0007741E" w:rsidR="00FA7EF8" w:rsidTr="00FA7EF8" w14:paraId="40AE1F6B" w14:textId="77777777">
        <w:trPr>
          <w:trHeight w:val="300"/>
        </w:trPr>
        <w:tc>
          <w:tcPr>
            <w:tcW w:w="0" w:type="auto"/>
            <w:noWrap/>
            <w:hideMark/>
          </w:tcPr>
          <w:p w:rsidRPr="0007741E" w:rsidR="00FA7EF8" w:rsidP="00FA7EF8" w:rsidRDefault="00FA7EF8" w14:paraId="39B0BF0B"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1997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4C9DCBAF" w14:textId="77777777">
            <w:pPr>
              <w:jc w:val="center"/>
              <w:rPr>
                <w:rFonts w:ascii="Arial" w:hAnsi="Arial" w:eastAsia="Times New Roman" w:cs="Arial"/>
                <w:color w:val="000000"/>
                <w:sz w:val="20"/>
                <w:szCs w:val="20"/>
              </w:rPr>
            </w:pPr>
            <w:r>
              <w:rPr>
                <w:rFonts w:ascii="Arial" w:hAnsi="Arial" w:cs="Arial"/>
                <w:color w:val="000000"/>
                <w:sz w:val="20"/>
                <w:szCs w:val="20"/>
              </w:rPr>
              <w:t>6.65E+05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5C9BC560" w14:textId="77777777">
            <w:pPr>
              <w:jc w:val="center"/>
              <w:rPr>
                <w:rFonts w:ascii="Arial" w:hAnsi="Arial" w:eastAsia="Times New Roman" w:cs="Arial"/>
                <w:color w:val="000000"/>
                <w:sz w:val="20"/>
                <w:szCs w:val="20"/>
              </w:rPr>
            </w:pPr>
            <w:r>
              <w:rPr>
                <w:rFonts w:ascii="Arial" w:hAnsi="Arial" w:cs="Arial"/>
                <w:color w:val="000000"/>
                <w:sz w:val="20"/>
                <w:szCs w:val="20"/>
              </w:rPr>
              <w:t>7.77E+05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5EEFD4AE" w14:textId="77777777">
            <w:pPr>
              <w:jc w:val="center"/>
              <w:rPr>
                <w:rFonts w:ascii="Arial" w:hAnsi="Arial" w:eastAsia="Times New Roman" w:cs="Arial"/>
                <w:color w:val="000000"/>
                <w:sz w:val="20"/>
                <w:szCs w:val="20"/>
              </w:rPr>
            </w:pPr>
            <w:r>
              <w:rPr>
                <w:rFonts w:ascii="Arial" w:hAnsi="Arial" w:cs="Arial"/>
                <w:color w:val="000000"/>
                <w:sz w:val="20"/>
                <w:szCs w:val="20"/>
              </w:rPr>
              <w:t>2.05E+04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31BF0B20" w14:textId="77777777">
            <w:pPr>
              <w:jc w:val="center"/>
              <w:rPr>
                <w:rFonts w:ascii="Arial" w:hAnsi="Arial" w:eastAsia="Times New Roman" w:cs="Arial"/>
                <w:color w:val="000000"/>
                <w:sz w:val="20"/>
                <w:szCs w:val="20"/>
              </w:rPr>
            </w:pPr>
            <w:r>
              <w:rPr>
                <w:rFonts w:ascii="Arial" w:hAnsi="Arial" w:cs="Arial"/>
                <w:color w:val="000000"/>
                <w:sz w:val="20"/>
                <w:szCs w:val="20"/>
              </w:rPr>
              <w:t>5.75E+05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091AA465" w14:textId="77777777">
            <w:pPr>
              <w:jc w:val="center"/>
              <w:rPr>
                <w:rFonts w:ascii="Arial" w:hAnsi="Arial" w:eastAsia="Times New Roman" w:cs="Arial"/>
                <w:color w:val="000000"/>
                <w:sz w:val="20"/>
                <w:szCs w:val="20"/>
              </w:rPr>
            </w:pPr>
            <w:r>
              <w:rPr>
                <w:rFonts w:ascii="Arial" w:hAnsi="Arial" w:cs="Arial"/>
                <w:color w:val="000000"/>
                <w:sz w:val="20"/>
                <w:szCs w:val="20"/>
              </w:rPr>
              <w:t>4.08E+05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5E215B08" w14:textId="77777777">
            <w:pPr>
              <w:jc w:val="center"/>
              <w:rPr>
                <w:rFonts w:ascii="Arial" w:hAnsi="Arial" w:eastAsia="Times New Roman" w:cs="Arial"/>
                <w:color w:val="000000"/>
                <w:sz w:val="20"/>
                <w:szCs w:val="20"/>
              </w:rPr>
            </w:pPr>
            <w:r>
              <w:rPr>
                <w:rFonts w:ascii="Arial" w:hAnsi="Arial" w:cs="Arial"/>
                <w:color w:val="000000"/>
                <w:sz w:val="20"/>
                <w:szCs w:val="20"/>
              </w:rPr>
              <w:t>4.02E+05</w:t>
            </w:r>
          </w:p>
        </w:tc>
      </w:tr>
      <w:tr w:rsidRPr="0007741E" w:rsidR="00FA7EF8" w:rsidTr="00FA7EF8" w14:paraId="72354B57" w14:textId="77777777">
        <w:trPr>
          <w:trHeight w:val="300"/>
        </w:trPr>
        <w:tc>
          <w:tcPr>
            <w:tcW w:w="0" w:type="auto"/>
            <w:noWrap/>
            <w:hideMark/>
          </w:tcPr>
          <w:p w:rsidRPr="0007741E" w:rsidR="00FA7EF8" w:rsidP="00FA7EF8" w:rsidRDefault="00FA7EF8" w14:paraId="72F819B8"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1998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32FF9D7B" w14:textId="77777777">
            <w:pPr>
              <w:jc w:val="center"/>
              <w:rPr>
                <w:rFonts w:ascii="Arial" w:hAnsi="Arial" w:eastAsia="Times New Roman" w:cs="Arial"/>
                <w:color w:val="000000"/>
                <w:sz w:val="20"/>
                <w:szCs w:val="20"/>
              </w:rPr>
            </w:pPr>
            <w:r>
              <w:rPr>
                <w:rFonts w:ascii="Arial" w:hAnsi="Arial" w:cs="Arial"/>
                <w:color w:val="000000"/>
                <w:sz w:val="20"/>
                <w:szCs w:val="20"/>
              </w:rPr>
              <w:t>6.16E+05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1349586B" w14:textId="77777777">
            <w:pPr>
              <w:jc w:val="center"/>
              <w:rPr>
                <w:rFonts w:ascii="Arial" w:hAnsi="Arial" w:eastAsia="Times New Roman" w:cs="Arial"/>
                <w:color w:val="000000"/>
                <w:sz w:val="20"/>
                <w:szCs w:val="20"/>
              </w:rPr>
            </w:pPr>
            <w:r>
              <w:rPr>
                <w:rFonts w:ascii="Arial" w:hAnsi="Arial" w:cs="Arial"/>
                <w:color w:val="000000"/>
                <w:sz w:val="20"/>
                <w:szCs w:val="20"/>
              </w:rPr>
              <w:t>1.02E+06</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7FD1C773" w14:textId="77777777">
            <w:pPr>
              <w:jc w:val="center"/>
              <w:rPr>
                <w:rFonts w:ascii="Arial" w:hAnsi="Arial" w:eastAsia="Times New Roman" w:cs="Arial"/>
                <w:color w:val="000000"/>
                <w:sz w:val="20"/>
                <w:szCs w:val="20"/>
              </w:rPr>
            </w:pPr>
            <w:r>
              <w:rPr>
                <w:rFonts w:ascii="Arial" w:hAnsi="Arial" w:cs="Arial"/>
                <w:color w:val="000000"/>
                <w:sz w:val="20"/>
                <w:szCs w:val="20"/>
              </w:rPr>
              <w:t>2.08E+04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2DDD8B07" w14:textId="77777777">
            <w:pPr>
              <w:jc w:val="center"/>
              <w:rPr>
                <w:rFonts w:ascii="Arial" w:hAnsi="Arial" w:eastAsia="Times New Roman" w:cs="Arial"/>
                <w:color w:val="000000"/>
                <w:sz w:val="20"/>
                <w:szCs w:val="20"/>
              </w:rPr>
            </w:pPr>
            <w:r>
              <w:rPr>
                <w:rFonts w:ascii="Arial" w:hAnsi="Arial" w:cs="Arial"/>
                <w:color w:val="000000"/>
                <w:sz w:val="20"/>
                <w:szCs w:val="20"/>
              </w:rPr>
              <w:t>6.41E+05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272B55F3" w14:textId="77777777">
            <w:pPr>
              <w:jc w:val="center"/>
              <w:rPr>
                <w:rFonts w:ascii="Arial" w:hAnsi="Arial" w:eastAsia="Times New Roman" w:cs="Arial"/>
                <w:color w:val="000000"/>
                <w:sz w:val="20"/>
                <w:szCs w:val="20"/>
              </w:rPr>
            </w:pPr>
            <w:r>
              <w:rPr>
                <w:rFonts w:ascii="Arial" w:hAnsi="Arial" w:cs="Arial"/>
                <w:color w:val="000000"/>
                <w:sz w:val="20"/>
                <w:szCs w:val="20"/>
              </w:rPr>
              <w:t>4.05E+05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448D0CEA" w14:textId="77777777">
            <w:pPr>
              <w:jc w:val="center"/>
              <w:rPr>
                <w:rFonts w:ascii="Arial" w:hAnsi="Arial" w:eastAsia="Times New Roman" w:cs="Arial"/>
                <w:color w:val="000000"/>
                <w:sz w:val="20"/>
                <w:szCs w:val="20"/>
              </w:rPr>
            </w:pPr>
            <w:r>
              <w:rPr>
                <w:rFonts w:ascii="Arial" w:hAnsi="Arial" w:cs="Arial"/>
                <w:color w:val="000000"/>
                <w:sz w:val="20"/>
                <w:szCs w:val="20"/>
              </w:rPr>
              <w:t>7.58E+05</w:t>
            </w:r>
          </w:p>
        </w:tc>
      </w:tr>
      <w:tr w:rsidRPr="0007741E" w:rsidR="00FA7EF8" w:rsidTr="00FA7EF8" w14:paraId="3FD47E88" w14:textId="77777777">
        <w:trPr>
          <w:trHeight w:val="300"/>
        </w:trPr>
        <w:tc>
          <w:tcPr>
            <w:tcW w:w="0" w:type="auto"/>
            <w:noWrap/>
            <w:hideMark/>
          </w:tcPr>
          <w:p w:rsidRPr="0007741E" w:rsidR="00FA7EF8" w:rsidP="00FA7EF8" w:rsidRDefault="00FA7EF8" w14:paraId="01983CC0"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1999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485F33D8" w14:textId="77777777">
            <w:pPr>
              <w:jc w:val="center"/>
              <w:rPr>
                <w:rFonts w:ascii="Arial" w:hAnsi="Arial" w:eastAsia="Times New Roman" w:cs="Arial"/>
                <w:color w:val="000000"/>
                <w:sz w:val="20"/>
                <w:szCs w:val="20"/>
              </w:rPr>
            </w:pPr>
            <w:r>
              <w:rPr>
                <w:rFonts w:ascii="Arial" w:hAnsi="Arial" w:cs="Arial"/>
                <w:color w:val="000000"/>
                <w:sz w:val="20"/>
                <w:szCs w:val="20"/>
              </w:rPr>
              <w:t>5.18E+05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0754B1C0" w14:textId="77777777">
            <w:pPr>
              <w:jc w:val="center"/>
              <w:rPr>
                <w:rFonts w:ascii="Arial" w:hAnsi="Arial" w:eastAsia="Times New Roman" w:cs="Arial"/>
                <w:color w:val="000000"/>
                <w:sz w:val="20"/>
                <w:szCs w:val="20"/>
              </w:rPr>
            </w:pPr>
            <w:r>
              <w:rPr>
                <w:rFonts w:ascii="Arial" w:hAnsi="Arial" w:cs="Arial"/>
                <w:color w:val="000000"/>
                <w:sz w:val="20"/>
                <w:szCs w:val="20"/>
              </w:rPr>
              <w:t>3.62E+05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5733CE3E" w14:textId="77777777">
            <w:pPr>
              <w:jc w:val="center"/>
              <w:rPr>
                <w:rFonts w:ascii="Arial" w:hAnsi="Arial" w:eastAsia="Times New Roman" w:cs="Arial"/>
                <w:color w:val="000000"/>
                <w:sz w:val="20"/>
                <w:szCs w:val="20"/>
              </w:rPr>
            </w:pPr>
            <w:r>
              <w:rPr>
                <w:rFonts w:ascii="Arial" w:hAnsi="Arial" w:cs="Arial"/>
                <w:color w:val="000000"/>
                <w:sz w:val="20"/>
                <w:szCs w:val="20"/>
              </w:rPr>
              <w:t>2.26E+04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797C02E7" w14:textId="77777777">
            <w:pPr>
              <w:jc w:val="center"/>
              <w:rPr>
                <w:rFonts w:ascii="Arial" w:hAnsi="Arial" w:eastAsia="Times New Roman" w:cs="Arial"/>
                <w:color w:val="000000"/>
                <w:sz w:val="20"/>
                <w:szCs w:val="20"/>
              </w:rPr>
            </w:pPr>
            <w:r>
              <w:rPr>
                <w:rFonts w:ascii="Arial" w:hAnsi="Arial" w:cs="Arial"/>
                <w:color w:val="000000"/>
                <w:sz w:val="20"/>
                <w:szCs w:val="20"/>
              </w:rPr>
              <w:t>6.20E+05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258844B7" w14:textId="77777777">
            <w:pPr>
              <w:jc w:val="center"/>
              <w:rPr>
                <w:rFonts w:ascii="Arial" w:hAnsi="Arial" w:eastAsia="Times New Roman" w:cs="Arial"/>
                <w:color w:val="000000"/>
                <w:sz w:val="20"/>
                <w:szCs w:val="20"/>
              </w:rPr>
            </w:pPr>
            <w:r>
              <w:rPr>
                <w:rFonts w:ascii="Arial" w:hAnsi="Arial" w:cs="Arial"/>
                <w:color w:val="000000"/>
                <w:sz w:val="20"/>
                <w:szCs w:val="20"/>
              </w:rPr>
              <w:t>3.77E+05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77C0F06D" w14:textId="77777777">
            <w:pPr>
              <w:jc w:val="center"/>
              <w:rPr>
                <w:rFonts w:ascii="Arial" w:hAnsi="Arial" w:eastAsia="Times New Roman" w:cs="Arial"/>
                <w:color w:val="000000"/>
                <w:sz w:val="20"/>
                <w:szCs w:val="20"/>
              </w:rPr>
            </w:pPr>
            <w:r>
              <w:rPr>
                <w:rFonts w:ascii="Arial" w:hAnsi="Arial" w:cs="Arial"/>
                <w:color w:val="000000"/>
                <w:sz w:val="20"/>
                <w:szCs w:val="20"/>
              </w:rPr>
              <w:t>5.97E+04</w:t>
            </w:r>
          </w:p>
        </w:tc>
      </w:tr>
      <w:tr w:rsidRPr="0007741E" w:rsidR="00FA7EF8" w:rsidTr="00FA7EF8" w14:paraId="15C929CF" w14:textId="77777777">
        <w:trPr>
          <w:trHeight w:val="300"/>
        </w:trPr>
        <w:tc>
          <w:tcPr>
            <w:tcW w:w="0" w:type="auto"/>
            <w:noWrap/>
            <w:hideMark/>
          </w:tcPr>
          <w:p w:rsidRPr="0007741E" w:rsidR="00FA7EF8" w:rsidP="00FA7EF8" w:rsidRDefault="00FA7EF8" w14:paraId="560707D7"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2000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66C4942D" w14:textId="77777777">
            <w:pPr>
              <w:jc w:val="center"/>
              <w:rPr>
                <w:rFonts w:ascii="Arial" w:hAnsi="Arial" w:eastAsia="Times New Roman" w:cs="Arial"/>
                <w:color w:val="000000"/>
                <w:sz w:val="20"/>
                <w:szCs w:val="20"/>
              </w:rPr>
            </w:pPr>
            <w:r>
              <w:rPr>
                <w:rFonts w:ascii="Arial" w:hAnsi="Arial" w:cs="Arial"/>
                <w:color w:val="000000"/>
                <w:sz w:val="20"/>
                <w:szCs w:val="20"/>
              </w:rPr>
              <w:t>5.00E+05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1E7570B8" w14:textId="77777777">
            <w:pPr>
              <w:jc w:val="center"/>
              <w:rPr>
                <w:rFonts w:ascii="Arial" w:hAnsi="Arial" w:eastAsia="Times New Roman" w:cs="Arial"/>
                <w:color w:val="000000"/>
                <w:sz w:val="20"/>
                <w:szCs w:val="20"/>
              </w:rPr>
            </w:pPr>
            <w:r>
              <w:rPr>
                <w:rFonts w:ascii="Arial" w:hAnsi="Arial" w:cs="Arial"/>
                <w:color w:val="000000"/>
                <w:sz w:val="20"/>
                <w:szCs w:val="20"/>
              </w:rPr>
              <w:t>3.33E+05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1A720BAD" w14:textId="77777777">
            <w:pPr>
              <w:jc w:val="center"/>
              <w:rPr>
                <w:rFonts w:ascii="Arial" w:hAnsi="Arial" w:eastAsia="Times New Roman" w:cs="Arial"/>
                <w:color w:val="000000"/>
                <w:sz w:val="20"/>
                <w:szCs w:val="20"/>
              </w:rPr>
            </w:pPr>
            <w:r>
              <w:rPr>
                <w:rFonts w:ascii="Arial" w:hAnsi="Arial" w:cs="Arial"/>
                <w:color w:val="000000"/>
                <w:sz w:val="20"/>
                <w:szCs w:val="20"/>
              </w:rPr>
              <w:t>2.35E+04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2436B49B" w14:textId="77777777">
            <w:pPr>
              <w:jc w:val="center"/>
              <w:rPr>
                <w:rFonts w:ascii="Arial" w:hAnsi="Arial" w:eastAsia="Times New Roman" w:cs="Arial"/>
                <w:color w:val="000000"/>
                <w:sz w:val="20"/>
                <w:szCs w:val="20"/>
              </w:rPr>
            </w:pPr>
            <w:r>
              <w:rPr>
                <w:rFonts w:ascii="Arial" w:hAnsi="Arial" w:cs="Arial"/>
                <w:color w:val="000000"/>
                <w:sz w:val="20"/>
                <w:szCs w:val="20"/>
              </w:rPr>
              <w:t>6.38E+05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61BB6018" w14:textId="77777777">
            <w:pPr>
              <w:jc w:val="center"/>
              <w:rPr>
                <w:rFonts w:ascii="Arial" w:hAnsi="Arial" w:eastAsia="Times New Roman" w:cs="Arial"/>
                <w:color w:val="000000"/>
                <w:sz w:val="20"/>
                <w:szCs w:val="20"/>
              </w:rPr>
            </w:pPr>
            <w:r>
              <w:rPr>
                <w:rFonts w:ascii="Arial" w:hAnsi="Arial" w:cs="Arial"/>
                <w:color w:val="000000"/>
                <w:sz w:val="20"/>
                <w:szCs w:val="20"/>
              </w:rPr>
              <w:t>3.64E+05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6C6264FD" w14:textId="77777777">
            <w:pPr>
              <w:jc w:val="center"/>
              <w:rPr>
                <w:rFonts w:ascii="Arial" w:hAnsi="Arial" w:eastAsia="Times New Roman" w:cs="Arial"/>
                <w:color w:val="000000"/>
                <w:sz w:val="20"/>
                <w:szCs w:val="20"/>
              </w:rPr>
            </w:pPr>
            <w:r>
              <w:rPr>
                <w:rFonts w:ascii="Arial" w:hAnsi="Arial" w:cs="Arial"/>
                <w:color w:val="000000"/>
                <w:sz w:val="20"/>
                <w:szCs w:val="20"/>
              </w:rPr>
              <w:t>0.00E+00</w:t>
            </w:r>
          </w:p>
        </w:tc>
      </w:tr>
      <w:tr w:rsidRPr="0007741E" w:rsidR="00FA7EF8" w:rsidTr="00FA7EF8" w14:paraId="3EC10974" w14:textId="77777777">
        <w:trPr>
          <w:trHeight w:val="300"/>
        </w:trPr>
        <w:tc>
          <w:tcPr>
            <w:tcW w:w="0" w:type="auto"/>
            <w:noWrap/>
            <w:hideMark/>
          </w:tcPr>
          <w:p w:rsidRPr="0007741E" w:rsidR="00FA7EF8" w:rsidP="00FA7EF8" w:rsidRDefault="00FA7EF8" w14:paraId="6155B341"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2001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2FCAA246" w14:textId="77777777">
            <w:pPr>
              <w:jc w:val="center"/>
              <w:rPr>
                <w:rFonts w:ascii="Arial" w:hAnsi="Arial" w:eastAsia="Times New Roman" w:cs="Arial"/>
                <w:color w:val="000000"/>
                <w:sz w:val="20"/>
                <w:szCs w:val="20"/>
              </w:rPr>
            </w:pPr>
            <w:r>
              <w:rPr>
                <w:rFonts w:ascii="Arial" w:hAnsi="Arial" w:cs="Arial"/>
                <w:color w:val="000000"/>
                <w:sz w:val="20"/>
                <w:szCs w:val="20"/>
              </w:rPr>
              <w:t>5.64E+05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0BC03338" w14:textId="77777777">
            <w:pPr>
              <w:jc w:val="center"/>
              <w:rPr>
                <w:rFonts w:ascii="Arial" w:hAnsi="Arial" w:eastAsia="Times New Roman" w:cs="Arial"/>
                <w:color w:val="000000"/>
                <w:sz w:val="20"/>
                <w:szCs w:val="20"/>
              </w:rPr>
            </w:pPr>
            <w:r>
              <w:rPr>
                <w:rFonts w:ascii="Arial" w:hAnsi="Arial" w:cs="Arial"/>
                <w:color w:val="000000"/>
                <w:sz w:val="20"/>
                <w:szCs w:val="20"/>
              </w:rPr>
              <w:t>3.26E+05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6779B260" w14:textId="77777777">
            <w:pPr>
              <w:jc w:val="center"/>
              <w:rPr>
                <w:rFonts w:ascii="Arial" w:hAnsi="Arial" w:eastAsia="Times New Roman" w:cs="Arial"/>
                <w:color w:val="000000"/>
                <w:sz w:val="20"/>
                <w:szCs w:val="20"/>
              </w:rPr>
            </w:pPr>
            <w:r>
              <w:rPr>
                <w:rFonts w:ascii="Arial" w:hAnsi="Arial" w:cs="Arial"/>
                <w:color w:val="000000"/>
                <w:sz w:val="20"/>
                <w:szCs w:val="20"/>
              </w:rPr>
              <w:t>2.27E+04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42BCEE35" w14:textId="77777777">
            <w:pPr>
              <w:jc w:val="center"/>
              <w:rPr>
                <w:rFonts w:ascii="Arial" w:hAnsi="Arial" w:eastAsia="Times New Roman" w:cs="Arial"/>
                <w:color w:val="000000"/>
                <w:sz w:val="20"/>
                <w:szCs w:val="20"/>
              </w:rPr>
            </w:pPr>
            <w:r>
              <w:rPr>
                <w:rFonts w:ascii="Arial" w:hAnsi="Arial" w:cs="Arial"/>
                <w:color w:val="000000"/>
                <w:sz w:val="20"/>
                <w:szCs w:val="20"/>
              </w:rPr>
              <w:t>5.78E+05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650B3F38" w14:textId="77777777">
            <w:pPr>
              <w:jc w:val="center"/>
              <w:rPr>
                <w:rFonts w:ascii="Arial" w:hAnsi="Arial" w:eastAsia="Times New Roman" w:cs="Arial"/>
                <w:color w:val="000000"/>
                <w:sz w:val="20"/>
                <w:szCs w:val="20"/>
              </w:rPr>
            </w:pPr>
            <w:r>
              <w:rPr>
                <w:rFonts w:ascii="Arial" w:hAnsi="Arial" w:cs="Arial"/>
                <w:color w:val="000000"/>
                <w:sz w:val="20"/>
                <w:szCs w:val="20"/>
              </w:rPr>
              <w:t>3.65E+05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7B852A9F" w14:textId="77777777">
            <w:pPr>
              <w:jc w:val="center"/>
              <w:rPr>
                <w:rFonts w:ascii="Arial" w:hAnsi="Arial" w:eastAsia="Times New Roman" w:cs="Arial"/>
                <w:color w:val="000000"/>
                <w:sz w:val="20"/>
                <w:szCs w:val="20"/>
              </w:rPr>
            </w:pPr>
            <w:r>
              <w:rPr>
                <w:rFonts w:ascii="Arial" w:hAnsi="Arial" w:cs="Arial"/>
                <w:color w:val="000000"/>
                <w:sz w:val="20"/>
                <w:szCs w:val="20"/>
              </w:rPr>
              <w:t>0.00E+00</w:t>
            </w:r>
          </w:p>
        </w:tc>
      </w:tr>
      <w:tr w:rsidRPr="0007741E" w:rsidR="00FA7EF8" w:rsidTr="00FA7EF8" w14:paraId="01343C1A" w14:textId="77777777">
        <w:trPr>
          <w:trHeight w:val="300"/>
        </w:trPr>
        <w:tc>
          <w:tcPr>
            <w:tcW w:w="0" w:type="auto"/>
            <w:noWrap/>
            <w:hideMark/>
          </w:tcPr>
          <w:p w:rsidRPr="0007741E" w:rsidR="00FA7EF8" w:rsidP="00FA7EF8" w:rsidRDefault="00FA7EF8" w14:paraId="0E946C01"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2002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6F001310" w14:textId="77777777">
            <w:pPr>
              <w:jc w:val="center"/>
              <w:rPr>
                <w:rFonts w:ascii="Arial" w:hAnsi="Arial" w:eastAsia="Times New Roman" w:cs="Arial"/>
                <w:color w:val="000000"/>
                <w:sz w:val="20"/>
                <w:szCs w:val="20"/>
              </w:rPr>
            </w:pPr>
            <w:r>
              <w:rPr>
                <w:rFonts w:ascii="Arial" w:hAnsi="Arial" w:cs="Arial"/>
                <w:color w:val="000000"/>
                <w:sz w:val="20"/>
                <w:szCs w:val="20"/>
              </w:rPr>
              <w:t>7.21E+05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70E84F8F" w14:textId="77777777">
            <w:pPr>
              <w:jc w:val="center"/>
              <w:rPr>
                <w:rFonts w:ascii="Arial" w:hAnsi="Arial" w:eastAsia="Times New Roman" w:cs="Arial"/>
                <w:color w:val="000000"/>
                <w:sz w:val="20"/>
                <w:szCs w:val="20"/>
              </w:rPr>
            </w:pPr>
            <w:r>
              <w:rPr>
                <w:rFonts w:ascii="Arial" w:hAnsi="Arial" w:cs="Arial"/>
                <w:color w:val="000000"/>
                <w:sz w:val="20"/>
                <w:szCs w:val="20"/>
              </w:rPr>
              <w:t>3.04E+05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1B411FCE" w14:textId="77777777">
            <w:pPr>
              <w:jc w:val="center"/>
              <w:rPr>
                <w:rFonts w:ascii="Arial" w:hAnsi="Arial" w:eastAsia="Times New Roman" w:cs="Arial"/>
                <w:color w:val="000000"/>
                <w:sz w:val="20"/>
                <w:szCs w:val="20"/>
              </w:rPr>
            </w:pPr>
            <w:r>
              <w:rPr>
                <w:rFonts w:ascii="Arial" w:hAnsi="Arial" w:cs="Arial"/>
                <w:color w:val="000000"/>
                <w:sz w:val="20"/>
                <w:szCs w:val="20"/>
              </w:rPr>
              <w:t>2.09E+04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2C6DE93E" w14:textId="77777777">
            <w:pPr>
              <w:jc w:val="center"/>
              <w:rPr>
                <w:rFonts w:ascii="Arial" w:hAnsi="Arial" w:eastAsia="Times New Roman" w:cs="Arial"/>
                <w:color w:val="000000"/>
                <w:sz w:val="20"/>
                <w:szCs w:val="20"/>
              </w:rPr>
            </w:pPr>
            <w:r>
              <w:rPr>
                <w:rFonts w:ascii="Arial" w:hAnsi="Arial" w:cs="Arial"/>
                <w:color w:val="000000"/>
                <w:sz w:val="20"/>
                <w:szCs w:val="20"/>
              </w:rPr>
              <w:t>5.62E+05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0F99CD56" w14:textId="77777777">
            <w:pPr>
              <w:jc w:val="center"/>
              <w:rPr>
                <w:rFonts w:ascii="Arial" w:hAnsi="Arial" w:eastAsia="Times New Roman" w:cs="Arial"/>
                <w:color w:val="000000"/>
                <w:sz w:val="20"/>
                <w:szCs w:val="20"/>
              </w:rPr>
            </w:pPr>
            <w:r>
              <w:rPr>
                <w:rFonts w:ascii="Arial" w:hAnsi="Arial" w:cs="Arial"/>
                <w:color w:val="000000"/>
                <w:sz w:val="20"/>
                <w:szCs w:val="20"/>
              </w:rPr>
              <w:t>3.72E+05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1A671F9B" w14:textId="77777777">
            <w:pPr>
              <w:jc w:val="center"/>
              <w:rPr>
                <w:rFonts w:ascii="Arial" w:hAnsi="Arial" w:eastAsia="Times New Roman" w:cs="Arial"/>
                <w:color w:val="000000"/>
                <w:sz w:val="20"/>
                <w:szCs w:val="20"/>
              </w:rPr>
            </w:pPr>
            <w:r>
              <w:rPr>
                <w:rFonts w:ascii="Arial" w:hAnsi="Arial" w:cs="Arial"/>
                <w:color w:val="000000"/>
                <w:sz w:val="20"/>
                <w:szCs w:val="20"/>
              </w:rPr>
              <w:t>0.00E+00</w:t>
            </w:r>
          </w:p>
        </w:tc>
      </w:tr>
      <w:tr w:rsidRPr="0007741E" w:rsidR="00FA7EF8" w:rsidTr="00FA7EF8" w14:paraId="29D192FE" w14:textId="77777777">
        <w:trPr>
          <w:trHeight w:val="300"/>
        </w:trPr>
        <w:tc>
          <w:tcPr>
            <w:tcW w:w="0" w:type="auto"/>
            <w:noWrap/>
            <w:hideMark/>
          </w:tcPr>
          <w:p w:rsidRPr="0007741E" w:rsidR="00FA7EF8" w:rsidP="00FA7EF8" w:rsidRDefault="00FA7EF8" w14:paraId="4BF26D2A"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2003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2E52B52F" w14:textId="77777777">
            <w:pPr>
              <w:jc w:val="center"/>
              <w:rPr>
                <w:rFonts w:ascii="Arial" w:hAnsi="Arial" w:eastAsia="Times New Roman" w:cs="Arial"/>
                <w:color w:val="000000"/>
                <w:sz w:val="20"/>
                <w:szCs w:val="20"/>
              </w:rPr>
            </w:pPr>
            <w:r>
              <w:rPr>
                <w:rFonts w:ascii="Arial" w:hAnsi="Arial" w:cs="Arial"/>
                <w:color w:val="000000"/>
                <w:sz w:val="20"/>
                <w:szCs w:val="20"/>
              </w:rPr>
              <w:t>7.04E+05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35FD919C" w14:textId="77777777">
            <w:pPr>
              <w:jc w:val="center"/>
              <w:rPr>
                <w:rFonts w:ascii="Arial" w:hAnsi="Arial" w:eastAsia="Times New Roman" w:cs="Arial"/>
                <w:color w:val="000000"/>
                <w:sz w:val="20"/>
                <w:szCs w:val="20"/>
              </w:rPr>
            </w:pPr>
            <w:r>
              <w:rPr>
                <w:rFonts w:ascii="Arial" w:hAnsi="Arial" w:cs="Arial"/>
                <w:color w:val="000000"/>
                <w:sz w:val="20"/>
                <w:szCs w:val="20"/>
              </w:rPr>
              <w:t>6.96E+05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5BC7D6BA" w14:textId="77777777">
            <w:pPr>
              <w:jc w:val="center"/>
              <w:rPr>
                <w:rFonts w:ascii="Arial" w:hAnsi="Arial" w:eastAsia="Times New Roman" w:cs="Arial"/>
                <w:color w:val="000000"/>
                <w:sz w:val="20"/>
                <w:szCs w:val="20"/>
              </w:rPr>
            </w:pPr>
            <w:r>
              <w:rPr>
                <w:rFonts w:ascii="Arial" w:hAnsi="Arial" w:cs="Arial"/>
                <w:color w:val="000000"/>
                <w:sz w:val="20"/>
                <w:szCs w:val="20"/>
              </w:rPr>
              <w:t>1.54E+04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1C857B3C" w14:textId="77777777">
            <w:pPr>
              <w:jc w:val="center"/>
              <w:rPr>
                <w:rFonts w:ascii="Arial" w:hAnsi="Arial" w:eastAsia="Times New Roman" w:cs="Arial"/>
                <w:color w:val="000000"/>
                <w:sz w:val="20"/>
                <w:szCs w:val="20"/>
              </w:rPr>
            </w:pPr>
            <w:r>
              <w:rPr>
                <w:rFonts w:ascii="Arial" w:hAnsi="Arial" w:cs="Arial"/>
                <w:color w:val="000000"/>
                <w:sz w:val="20"/>
                <w:szCs w:val="20"/>
              </w:rPr>
              <w:t>5.73E+05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47D56238" w14:textId="77777777">
            <w:pPr>
              <w:jc w:val="center"/>
              <w:rPr>
                <w:rFonts w:ascii="Arial" w:hAnsi="Arial" w:eastAsia="Times New Roman" w:cs="Arial"/>
                <w:color w:val="000000"/>
                <w:sz w:val="20"/>
                <w:szCs w:val="20"/>
              </w:rPr>
            </w:pPr>
            <w:r>
              <w:rPr>
                <w:rFonts w:ascii="Arial" w:hAnsi="Arial" w:cs="Arial"/>
                <w:color w:val="000000"/>
                <w:sz w:val="20"/>
                <w:szCs w:val="20"/>
              </w:rPr>
              <w:t>4.35E+05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6025EBBD" w14:textId="77777777">
            <w:pPr>
              <w:jc w:val="center"/>
              <w:rPr>
                <w:rFonts w:ascii="Arial" w:hAnsi="Arial" w:eastAsia="Times New Roman" w:cs="Arial"/>
                <w:color w:val="000000"/>
                <w:sz w:val="20"/>
                <w:szCs w:val="20"/>
              </w:rPr>
            </w:pPr>
            <w:r>
              <w:rPr>
                <w:rFonts w:ascii="Arial" w:hAnsi="Arial" w:cs="Arial"/>
                <w:color w:val="000000"/>
                <w:sz w:val="20"/>
                <w:szCs w:val="20"/>
              </w:rPr>
              <w:t>2.05E+05</w:t>
            </w:r>
          </w:p>
        </w:tc>
      </w:tr>
      <w:tr w:rsidRPr="0007741E" w:rsidR="00FA7EF8" w:rsidTr="00FA7EF8" w14:paraId="0C5143B6" w14:textId="77777777">
        <w:trPr>
          <w:trHeight w:val="300"/>
        </w:trPr>
        <w:tc>
          <w:tcPr>
            <w:tcW w:w="0" w:type="auto"/>
            <w:noWrap/>
            <w:hideMark/>
          </w:tcPr>
          <w:p w:rsidRPr="0007741E" w:rsidR="00FA7EF8" w:rsidP="00FA7EF8" w:rsidRDefault="00FA7EF8" w14:paraId="6800F23D"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2004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0759F172" w14:textId="77777777">
            <w:pPr>
              <w:jc w:val="center"/>
              <w:rPr>
                <w:rFonts w:ascii="Arial" w:hAnsi="Arial" w:eastAsia="Times New Roman" w:cs="Arial"/>
                <w:color w:val="000000"/>
                <w:sz w:val="20"/>
                <w:szCs w:val="20"/>
              </w:rPr>
            </w:pPr>
            <w:r>
              <w:rPr>
                <w:rFonts w:ascii="Arial" w:hAnsi="Arial" w:cs="Arial"/>
                <w:color w:val="000000"/>
                <w:sz w:val="20"/>
                <w:szCs w:val="20"/>
              </w:rPr>
              <w:t>7.43E+05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20904961" w14:textId="77777777">
            <w:pPr>
              <w:jc w:val="center"/>
              <w:rPr>
                <w:rFonts w:ascii="Arial" w:hAnsi="Arial" w:eastAsia="Times New Roman" w:cs="Arial"/>
                <w:color w:val="000000"/>
                <w:sz w:val="20"/>
                <w:szCs w:val="20"/>
              </w:rPr>
            </w:pPr>
            <w:r>
              <w:rPr>
                <w:rFonts w:ascii="Arial" w:hAnsi="Arial" w:cs="Arial"/>
                <w:color w:val="000000"/>
                <w:sz w:val="20"/>
                <w:szCs w:val="20"/>
              </w:rPr>
              <w:t>6.34E+05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5A5BD319" w14:textId="77777777">
            <w:pPr>
              <w:jc w:val="center"/>
              <w:rPr>
                <w:rFonts w:ascii="Arial" w:hAnsi="Arial" w:eastAsia="Times New Roman" w:cs="Arial"/>
                <w:color w:val="000000"/>
                <w:sz w:val="20"/>
                <w:szCs w:val="20"/>
              </w:rPr>
            </w:pPr>
            <w:r>
              <w:rPr>
                <w:rFonts w:ascii="Arial" w:hAnsi="Arial" w:cs="Arial"/>
                <w:color w:val="000000"/>
                <w:sz w:val="20"/>
                <w:szCs w:val="20"/>
              </w:rPr>
              <w:t>1.64E+04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0FBE3D27" w14:textId="77777777">
            <w:pPr>
              <w:jc w:val="center"/>
              <w:rPr>
                <w:rFonts w:ascii="Arial" w:hAnsi="Arial" w:eastAsia="Times New Roman" w:cs="Arial"/>
                <w:color w:val="000000"/>
                <w:sz w:val="20"/>
                <w:szCs w:val="20"/>
              </w:rPr>
            </w:pPr>
            <w:r>
              <w:rPr>
                <w:rFonts w:ascii="Arial" w:hAnsi="Arial" w:cs="Arial"/>
                <w:color w:val="000000"/>
                <w:sz w:val="20"/>
                <w:szCs w:val="20"/>
              </w:rPr>
              <w:t>6.04E+05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103CB732" w14:textId="77777777">
            <w:pPr>
              <w:jc w:val="center"/>
              <w:rPr>
                <w:rFonts w:ascii="Arial" w:hAnsi="Arial" w:eastAsia="Times New Roman" w:cs="Arial"/>
                <w:color w:val="000000"/>
                <w:sz w:val="20"/>
                <w:szCs w:val="20"/>
              </w:rPr>
            </w:pPr>
            <w:r>
              <w:rPr>
                <w:rFonts w:ascii="Arial" w:hAnsi="Arial" w:cs="Arial"/>
                <w:color w:val="000000"/>
                <w:sz w:val="20"/>
                <w:szCs w:val="20"/>
              </w:rPr>
              <w:t>4.25E+05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044CAB38" w14:textId="77777777">
            <w:pPr>
              <w:jc w:val="center"/>
              <w:rPr>
                <w:rFonts w:ascii="Arial" w:hAnsi="Arial" w:eastAsia="Times New Roman" w:cs="Arial"/>
                <w:color w:val="000000"/>
                <w:sz w:val="20"/>
                <w:szCs w:val="20"/>
              </w:rPr>
            </w:pPr>
            <w:r>
              <w:rPr>
                <w:rFonts w:ascii="Arial" w:hAnsi="Arial" w:cs="Arial"/>
                <w:color w:val="000000"/>
                <w:sz w:val="20"/>
                <w:szCs w:val="20"/>
              </w:rPr>
              <w:t>2.70E+05</w:t>
            </w:r>
          </w:p>
        </w:tc>
      </w:tr>
      <w:tr w:rsidRPr="0007741E" w:rsidR="00FA7EF8" w:rsidTr="00FA7EF8" w14:paraId="0ECBD3B9" w14:textId="77777777">
        <w:trPr>
          <w:trHeight w:val="300"/>
        </w:trPr>
        <w:tc>
          <w:tcPr>
            <w:tcW w:w="0" w:type="auto"/>
            <w:noWrap/>
            <w:hideMark/>
          </w:tcPr>
          <w:p w:rsidRPr="0007741E" w:rsidR="00FA7EF8" w:rsidP="00FA7EF8" w:rsidRDefault="00FA7EF8" w14:paraId="249F51B8"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2005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0F0EC6F4" w14:textId="77777777">
            <w:pPr>
              <w:jc w:val="center"/>
              <w:rPr>
                <w:rFonts w:ascii="Arial" w:hAnsi="Arial" w:eastAsia="Times New Roman" w:cs="Arial"/>
                <w:color w:val="000000"/>
                <w:sz w:val="20"/>
                <w:szCs w:val="20"/>
              </w:rPr>
            </w:pPr>
            <w:r>
              <w:rPr>
                <w:rFonts w:ascii="Arial" w:hAnsi="Arial" w:cs="Arial"/>
                <w:color w:val="000000"/>
                <w:sz w:val="20"/>
                <w:szCs w:val="20"/>
              </w:rPr>
              <w:t>7.42E+05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44F34094" w14:textId="77777777">
            <w:pPr>
              <w:jc w:val="center"/>
              <w:rPr>
                <w:rFonts w:ascii="Arial" w:hAnsi="Arial" w:eastAsia="Times New Roman" w:cs="Arial"/>
                <w:color w:val="000000"/>
                <w:sz w:val="20"/>
                <w:szCs w:val="20"/>
              </w:rPr>
            </w:pPr>
            <w:r>
              <w:rPr>
                <w:rFonts w:ascii="Arial" w:hAnsi="Arial" w:cs="Arial"/>
                <w:color w:val="000000"/>
                <w:sz w:val="20"/>
                <w:szCs w:val="20"/>
              </w:rPr>
              <w:t>8.79E+05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4301419C" w14:textId="77777777">
            <w:pPr>
              <w:jc w:val="center"/>
              <w:rPr>
                <w:rFonts w:ascii="Arial" w:hAnsi="Arial" w:eastAsia="Times New Roman" w:cs="Arial"/>
                <w:color w:val="000000"/>
                <w:sz w:val="20"/>
                <w:szCs w:val="20"/>
              </w:rPr>
            </w:pPr>
            <w:r>
              <w:rPr>
                <w:rFonts w:ascii="Arial" w:hAnsi="Arial" w:cs="Arial"/>
                <w:color w:val="000000"/>
                <w:sz w:val="20"/>
                <w:szCs w:val="20"/>
              </w:rPr>
              <w:t>1.64E+04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223EE154" w14:textId="77777777">
            <w:pPr>
              <w:jc w:val="center"/>
              <w:rPr>
                <w:rFonts w:ascii="Arial" w:hAnsi="Arial" w:eastAsia="Times New Roman" w:cs="Arial"/>
                <w:color w:val="000000"/>
                <w:sz w:val="20"/>
                <w:szCs w:val="20"/>
              </w:rPr>
            </w:pPr>
            <w:r>
              <w:rPr>
                <w:rFonts w:ascii="Arial" w:hAnsi="Arial" w:cs="Arial"/>
                <w:color w:val="000000"/>
                <w:sz w:val="20"/>
                <w:szCs w:val="20"/>
              </w:rPr>
              <w:t>5.84E+05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61571D51" w14:textId="77777777">
            <w:pPr>
              <w:jc w:val="center"/>
              <w:rPr>
                <w:rFonts w:ascii="Arial" w:hAnsi="Arial" w:eastAsia="Times New Roman" w:cs="Arial"/>
                <w:color w:val="000000"/>
                <w:sz w:val="20"/>
                <w:szCs w:val="20"/>
              </w:rPr>
            </w:pPr>
            <w:r>
              <w:rPr>
                <w:rFonts w:ascii="Arial" w:hAnsi="Arial" w:cs="Arial"/>
                <w:color w:val="000000"/>
                <w:sz w:val="20"/>
                <w:szCs w:val="20"/>
              </w:rPr>
              <w:t>4.35E+05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660CA967" w14:textId="77777777">
            <w:pPr>
              <w:jc w:val="center"/>
              <w:rPr>
                <w:rFonts w:ascii="Arial" w:hAnsi="Arial" w:eastAsia="Times New Roman" w:cs="Arial"/>
                <w:color w:val="000000"/>
                <w:sz w:val="20"/>
                <w:szCs w:val="20"/>
              </w:rPr>
            </w:pPr>
            <w:r>
              <w:rPr>
                <w:rFonts w:ascii="Arial" w:hAnsi="Arial" w:cs="Arial"/>
                <w:color w:val="000000"/>
                <w:sz w:val="20"/>
                <w:szCs w:val="20"/>
              </w:rPr>
              <w:t>5.88E+05</w:t>
            </w:r>
          </w:p>
        </w:tc>
      </w:tr>
      <w:tr w:rsidRPr="0007741E" w:rsidR="00FA7EF8" w:rsidTr="00FA7EF8" w14:paraId="34120D19" w14:textId="77777777">
        <w:trPr>
          <w:trHeight w:val="300"/>
        </w:trPr>
        <w:tc>
          <w:tcPr>
            <w:tcW w:w="0" w:type="auto"/>
            <w:noWrap/>
            <w:hideMark/>
          </w:tcPr>
          <w:p w:rsidRPr="0007741E" w:rsidR="00FA7EF8" w:rsidP="00FA7EF8" w:rsidRDefault="00FA7EF8" w14:paraId="3C862AFC"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2006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022BEA08" w14:textId="77777777">
            <w:pPr>
              <w:jc w:val="center"/>
              <w:rPr>
                <w:rFonts w:ascii="Arial" w:hAnsi="Arial" w:eastAsia="Times New Roman" w:cs="Arial"/>
                <w:color w:val="000000"/>
                <w:sz w:val="20"/>
                <w:szCs w:val="20"/>
              </w:rPr>
            </w:pPr>
            <w:r>
              <w:rPr>
                <w:rFonts w:ascii="Arial" w:hAnsi="Arial" w:cs="Arial"/>
                <w:color w:val="000000"/>
                <w:sz w:val="20"/>
                <w:szCs w:val="20"/>
              </w:rPr>
              <w:t>4.93E+05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69BDD845" w14:textId="77777777">
            <w:pPr>
              <w:jc w:val="center"/>
              <w:rPr>
                <w:rFonts w:ascii="Arial" w:hAnsi="Arial" w:eastAsia="Times New Roman" w:cs="Arial"/>
                <w:color w:val="000000"/>
                <w:sz w:val="20"/>
                <w:szCs w:val="20"/>
              </w:rPr>
            </w:pPr>
            <w:r>
              <w:rPr>
                <w:rFonts w:ascii="Arial" w:hAnsi="Arial" w:cs="Arial"/>
                <w:color w:val="000000"/>
                <w:sz w:val="20"/>
                <w:szCs w:val="20"/>
              </w:rPr>
              <w:t>4.33E+05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331EC515" w14:textId="77777777">
            <w:pPr>
              <w:jc w:val="center"/>
              <w:rPr>
                <w:rFonts w:ascii="Arial" w:hAnsi="Arial" w:eastAsia="Times New Roman" w:cs="Arial"/>
                <w:color w:val="000000"/>
                <w:sz w:val="20"/>
                <w:szCs w:val="20"/>
              </w:rPr>
            </w:pPr>
            <w:r>
              <w:rPr>
                <w:rFonts w:ascii="Arial" w:hAnsi="Arial" w:cs="Arial"/>
                <w:color w:val="000000"/>
                <w:sz w:val="20"/>
                <w:szCs w:val="20"/>
              </w:rPr>
              <w:t>1.93E+04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3E7B8454" w14:textId="77777777">
            <w:pPr>
              <w:jc w:val="center"/>
              <w:rPr>
                <w:rFonts w:ascii="Arial" w:hAnsi="Arial" w:eastAsia="Times New Roman" w:cs="Arial"/>
                <w:color w:val="000000"/>
                <w:sz w:val="20"/>
                <w:szCs w:val="20"/>
              </w:rPr>
            </w:pPr>
            <w:r>
              <w:rPr>
                <w:rFonts w:ascii="Arial" w:hAnsi="Arial" w:cs="Arial"/>
                <w:color w:val="000000"/>
                <w:sz w:val="20"/>
                <w:szCs w:val="20"/>
              </w:rPr>
              <w:t>6.52E+05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23907238" w14:textId="77777777">
            <w:pPr>
              <w:jc w:val="center"/>
              <w:rPr>
                <w:rFonts w:ascii="Arial" w:hAnsi="Arial" w:eastAsia="Times New Roman" w:cs="Arial"/>
                <w:color w:val="000000"/>
                <w:sz w:val="20"/>
                <w:szCs w:val="20"/>
              </w:rPr>
            </w:pPr>
            <w:r>
              <w:rPr>
                <w:rFonts w:ascii="Arial" w:hAnsi="Arial" w:cs="Arial"/>
                <w:color w:val="000000"/>
                <w:sz w:val="20"/>
                <w:szCs w:val="20"/>
              </w:rPr>
              <w:t>3.97E+05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777A90CD" w14:textId="77777777">
            <w:pPr>
              <w:jc w:val="center"/>
              <w:rPr>
                <w:rFonts w:ascii="Arial" w:hAnsi="Arial" w:eastAsia="Times New Roman" w:cs="Arial"/>
                <w:color w:val="000000"/>
                <w:sz w:val="20"/>
                <w:szCs w:val="20"/>
              </w:rPr>
            </w:pPr>
            <w:r>
              <w:rPr>
                <w:rFonts w:ascii="Arial" w:hAnsi="Arial" w:cs="Arial"/>
                <w:color w:val="000000"/>
                <w:sz w:val="20"/>
                <w:szCs w:val="20"/>
              </w:rPr>
              <w:t>2.08E+05</w:t>
            </w:r>
          </w:p>
        </w:tc>
      </w:tr>
      <w:tr w:rsidRPr="0007741E" w:rsidR="00FA7EF8" w:rsidTr="00FA7EF8" w14:paraId="0F618125" w14:textId="77777777">
        <w:trPr>
          <w:trHeight w:val="300"/>
        </w:trPr>
        <w:tc>
          <w:tcPr>
            <w:tcW w:w="0" w:type="auto"/>
            <w:noWrap/>
            <w:hideMark/>
          </w:tcPr>
          <w:p w:rsidRPr="0007741E" w:rsidR="00FA7EF8" w:rsidP="00FA7EF8" w:rsidRDefault="00FA7EF8" w14:paraId="338D3F0A"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2007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4CB83CFF" w14:textId="77777777">
            <w:pPr>
              <w:jc w:val="center"/>
              <w:rPr>
                <w:rFonts w:ascii="Arial" w:hAnsi="Arial" w:eastAsia="Times New Roman" w:cs="Arial"/>
                <w:color w:val="000000"/>
                <w:sz w:val="20"/>
                <w:szCs w:val="20"/>
              </w:rPr>
            </w:pPr>
            <w:r>
              <w:rPr>
                <w:rFonts w:ascii="Arial" w:hAnsi="Arial" w:cs="Arial"/>
                <w:color w:val="000000"/>
                <w:sz w:val="20"/>
                <w:szCs w:val="20"/>
              </w:rPr>
              <w:t>5.42E+05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5308DEB9" w14:textId="77777777">
            <w:pPr>
              <w:jc w:val="center"/>
              <w:rPr>
                <w:rFonts w:ascii="Arial" w:hAnsi="Arial" w:eastAsia="Times New Roman" w:cs="Arial"/>
                <w:color w:val="000000"/>
                <w:sz w:val="20"/>
                <w:szCs w:val="20"/>
              </w:rPr>
            </w:pPr>
            <w:r>
              <w:rPr>
                <w:rFonts w:ascii="Arial" w:hAnsi="Arial" w:cs="Arial"/>
                <w:color w:val="000000"/>
                <w:sz w:val="20"/>
                <w:szCs w:val="20"/>
              </w:rPr>
              <w:t>3.12E+05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1655421E" w14:textId="77777777">
            <w:pPr>
              <w:jc w:val="center"/>
              <w:rPr>
                <w:rFonts w:ascii="Arial" w:hAnsi="Arial" w:eastAsia="Times New Roman" w:cs="Arial"/>
                <w:color w:val="000000"/>
                <w:sz w:val="20"/>
                <w:szCs w:val="20"/>
              </w:rPr>
            </w:pPr>
            <w:r>
              <w:rPr>
                <w:rFonts w:ascii="Arial" w:hAnsi="Arial" w:cs="Arial"/>
                <w:color w:val="000000"/>
                <w:sz w:val="20"/>
                <w:szCs w:val="20"/>
              </w:rPr>
              <w:t>2.17E+04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5FD62362" w14:textId="77777777">
            <w:pPr>
              <w:jc w:val="center"/>
              <w:rPr>
                <w:rFonts w:ascii="Arial" w:hAnsi="Arial" w:eastAsia="Times New Roman" w:cs="Arial"/>
                <w:color w:val="000000"/>
                <w:sz w:val="20"/>
                <w:szCs w:val="20"/>
              </w:rPr>
            </w:pPr>
            <w:r>
              <w:rPr>
                <w:rFonts w:ascii="Arial" w:hAnsi="Arial" w:cs="Arial"/>
                <w:color w:val="000000"/>
                <w:sz w:val="20"/>
                <w:szCs w:val="20"/>
              </w:rPr>
              <w:t>6.19E+05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35184011" w14:textId="77777777">
            <w:pPr>
              <w:jc w:val="center"/>
              <w:rPr>
                <w:rFonts w:ascii="Arial" w:hAnsi="Arial" w:eastAsia="Times New Roman" w:cs="Arial"/>
                <w:color w:val="000000"/>
                <w:sz w:val="20"/>
                <w:szCs w:val="20"/>
              </w:rPr>
            </w:pPr>
            <w:r>
              <w:rPr>
                <w:rFonts w:ascii="Arial" w:hAnsi="Arial" w:cs="Arial"/>
                <w:color w:val="000000"/>
                <w:sz w:val="20"/>
                <w:szCs w:val="20"/>
              </w:rPr>
              <w:t>3.63E+05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7E5EA15E" w14:textId="77777777">
            <w:pPr>
              <w:jc w:val="center"/>
              <w:rPr>
                <w:rFonts w:ascii="Arial" w:hAnsi="Arial" w:eastAsia="Times New Roman" w:cs="Arial"/>
                <w:color w:val="000000"/>
                <w:sz w:val="20"/>
                <w:szCs w:val="20"/>
              </w:rPr>
            </w:pPr>
            <w:r>
              <w:rPr>
                <w:rFonts w:ascii="Arial" w:hAnsi="Arial" w:cs="Arial"/>
                <w:color w:val="000000"/>
                <w:sz w:val="20"/>
                <w:szCs w:val="20"/>
              </w:rPr>
              <w:t>0.00E+00</w:t>
            </w:r>
          </w:p>
        </w:tc>
      </w:tr>
      <w:tr w:rsidRPr="0007741E" w:rsidR="00FA7EF8" w:rsidTr="00FA7EF8" w14:paraId="75791685" w14:textId="77777777">
        <w:trPr>
          <w:trHeight w:val="300"/>
        </w:trPr>
        <w:tc>
          <w:tcPr>
            <w:tcW w:w="0" w:type="auto"/>
            <w:noWrap/>
            <w:hideMark/>
          </w:tcPr>
          <w:p w:rsidRPr="0007741E" w:rsidR="00FA7EF8" w:rsidP="00FA7EF8" w:rsidRDefault="00FA7EF8" w14:paraId="2AA434CC"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2008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788A2D1B" w14:textId="77777777">
            <w:pPr>
              <w:jc w:val="center"/>
              <w:rPr>
                <w:rFonts w:ascii="Arial" w:hAnsi="Arial" w:eastAsia="Times New Roman" w:cs="Arial"/>
                <w:color w:val="000000"/>
                <w:sz w:val="20"/>
                <w:szCs w:val="20"/>
              </w:rPr>
            </w:pPr>
            <w:r>
              <w:rPr>
                <w:rFonts w:ascii="Arial" w:hAnsi="Arial" w:cs="Arial"/>
                <w:color w:val="000000"/>
                <w:sz w:val="20"/>
                <w:szCs w:val="20"/>
              </w:rPr>
              <w:t>6.64E+05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67F14B15" w14:textId="77777777">
            <w:pPr>
              <w:jc w:val="center"/>
              <w:rPr>
                <w:rFonts w:ascii="Arial" w:hAnsi="Arial" w:eastAsia="Times New Roman" w:cs="Arial"/>
                <w:color w:val="000000"/>
                <w:sz w:val="20"/>
                <w:szCs w:val="20"/>
              </w:rPr>
            </w:pPr>
            <w:r>
              <w:rPr>
                <w:rFonts w:ascii="Arial" w:hAnsi="Arial" w:cs="Arial"/>
                <w:color w:val="000000"/>
                <w:sz w:val="20"/>
                <w:szCs w:val="20"/>
              </w:rPr>
              <w:t>7.10E+05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2EDA6296" w14:textId="77777777">
            <w:pPr>
              <w:jc w:val="center"/>
              <w:rPr>
                <w:rFonts w:ascii="Arial" w:hAnsi="Arial" w:eastAsia="Times New Roman" w:cs="Arial"/>
                <w:color w:val="000000"/>
                <w:sz w:val="20"/>
                <w:szCs w:val="20"/>
              </w:rPr>
            </w:pPr>
            <w:r>
              <w:rPr>
                <w:rFonts w:ascii="Arial" w:hAnsi="Arial" w:cs="Arial"/>
                <w:color w:val="000000"/>
                <w:sz w:val="20"/>
                <w:szCs w:val="20"/>
              </w:rPr>
              <w:t>1.59E+04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0B04D4EF" w14:textId="77777777">
            <w:pPr>
              <w:jc w:val="center"/>
              <w:rPr>
                <w:rFonts w:ascii="Arial" w:hAnsi="Arial" w:eastAsia="Times New Roman" w:cs="Arial"/>
                <w:color w:val="000000"/>
                <w:sz w:val="20"/>
                <w:szCs w:val="20"/>
              </w:rPr>
            </w:pPr>
            <w:r>
              <w:rPr>
                <w:rFonts w:ascii="Arial" w:hAnsi="Arial" w:cs="Arial"/>
                <w:color w:val="000000"/>
                <w:sz w:val="20"/>
                <w:szCs w:val="20"/>
              </w:rPr>
              <w:t>5.90E+05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53699064" w14:textId="77777777">
            <w:pPr>
              <w:jc w:val="center"/>
              <w:rPr>
                <w:rFonts w:ascii="Arial" w:hAnsi="Arial" w:eastAsia="Times New Roman" w:cs="Arial"/>
                <w:color w:val="000000"/>
                <w:sz w:val="20"/>
                <w:szCs w:val="20"/>
              </w:rPr>
            </w:pPr>
            <w:r>
              <w:rPr>
                <w:rFonts w:ascii="Arial" w:hAnsi="Arial" w:cs="Arial"/>
                <w:color w:val="000000"/>
                <w:sz w:val="20"/>
                <w:szCs w:val="20"/>
              </w:rPr>
              <w:t>4.10E+05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13D535AE" w14:textId="77777777">
            <w:pPr>
              <w:jc w:val="center"/>
              <w:rPr>
                <w:rFonts w:ascii="Arial" w:hAnsi="Arial" w:eastAsia="Times New Roman" w:cs="Arial"/>
                <w:color w:val="000000"/>
                <w:sz w:val="20"/>
                <w:szCs w:val="20"/>
              </w:rPr>
            </w:pPr>
            <w:r>
              <w:rPr>
                <w:rFonts w:ascii="Arial" w:hAnsi="Arial" w:cs="Arial"/>
                <w:color w:val="000000"/>
                <w:sz w:val="20"/>
                <w:szCs w:val="20"/>
              </w:rPr>
              <w:t>8.20E+04</w:t>
            </w:r>
          </w:p>
        </w:tc>
      </w:tr>
      <w:tr w:rsidRPr="0007741E" w:rsidR="00FA7EF8" w:rsidTr="00FA7EF8" w14:paraId="41AED63B" w14:textId="77777777">
        <w:trPr>
          <w:trHeight w:val="300"/>
        </w:trPr>
        <w:tc>
          <w:tcPr>
            <w:tcW w:w="0" w:type="auto"/>
            <w:noWrap/>
            <w:hideMark/>
          </w:tcPr>
          <w:p w:rsidRPr="0007741E" w:rsidR="00FA7EF8" w:rsidP="00FA7EF8" w:rsidRDefault="00FA7EF8" w14:paraId="4161E301"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2009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634E6C69" w14:textId="77777777">
            <w:pPr>
              <w:jc w:val="center"/>
              <w:rPr>
                <w:rFonts w:ascii="Arial" w:hAnsi="Arial" w:eastAsia="Times New Roman" w:cs="Arial"/>
                <w:color w:val="000000"/>
                <w:sz w:val="20"/>
                <w:szCs w:val="20"/>
              </w:rPr>
            </w:pPr>
            <w:r>
              <w:rPr>
                <w:rFonts w:ascii="Arial" w:hAnsi="Arial" w:cs="Arial"/>
                <w:color w:val="000000"/>
                <w:sz w:val="20"/>
                <w:szCs w:val="20"/>
              </w:rPr>
              <w:t>6.93E+05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52A1EA2F" w14:textId="77777777">
            <w:pPr>
              <w:jc w:val="center"/>
              <w:rPr>
                <w:rFonts w:ascii="Arial" w:hAnsi="Arial" w:eastAsia="Times New Roman" w:cs="Arial"/>
                <w:color w:val="000000"/>
                <w:sz w:val="20"/>
                <w:szCs w:val="20"/>
              </w:rPr>
            </w:pPr>
            <w:r>
              <w:rPr>
                <w:rFonts w:ascii="Arial" w:hAnsi="Arial" w:cs="Arial"/>
                <w:color w:val="000000"/>
                <w:sz w:val="20"/>
                <w:szCs w:val="20"/>
              </w:rPr>
              <w:t>9.18E+05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28A1F873" w14:textId="77777777">
            <w:pPr>
              <w:jc w:val="center"/>
              <w:rPr>
                <w:rFonts w:ascii="Arial" w:hAnsi="Arial" w:eastAsia="Times New Roman" w:cs="Arial"/>
                <w:color w:val="000000"/>
                <w:sz w:val="20"/>
                <w:szCs w:val="20"/>
              </w:rPr>
            </w:pPr>
            <w:r>
              <w:rPr>
                <w:rFonts w:ascii="Arial" w:hAnsi="Arial" w:cs="Arial"/>
                <w:color w:val="000000"/>
                <w:sz w:val="20"/>
                <w:szCs w:val="20"/>
              </w:rPr>
              <w:t>1.30E+04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68C5126A" w14:textId="77777777">
            <w:pPr>
              <w:jc w:val="center"/>
              <w:rPr>
                <w:rFonts w:ascii="Arial" w:hAnsi="Arial" w:eastAsia="Times New Roman" w:cs="Arial"/>
                <w:color w:val="000000"/>
                <w:sz w:val="20"/>
                <w:szCs w:val="20"/>
              </w:rPr>
            </w:pPr>
            <w:r>
              <w:rPr>
                <w:rFonts w:ascii="Arial" w:hAnsi="Arial" w:cs="Arial"/>
                <w:color w:val="000000"/>
                <w:sz w:val="20"/>
                <w:szCs w:val="20"/>
              </w:rPr>
              <w:t>6.90E+05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6B606703" w14:textId="77777777">
            <w:pPr>
              <w:jc w:val="center"/>
              <w:rPr>
                <w:rFonts w:ascii="Arial" w:hAnsi="Arial" w:eastAsia="Times New Roman" w:cs="Arial"/>
                <w:color w:val="000000"/>
                <w:sz w:val="20"/>
                <w:szCs w:val="20"/>
              </w:rPr>
            </w:pPr>
            <w:r>
              <w:rPr>
                <w:rFonts w:ascii="Arial" w:hAnsi="Arial" w:cs="Arial"/>
                <w:color w:val="000000"/>
                <w:sz w:val="20"/>
                <w:szCs w:val="20"/>
              </w:rPr>
              <w:t>4.38E+05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6C5CDD9E" w14:textId="77777777">
            <w:pPr>
              <w:jc w:val="center"/>
              <w:rPr>
                <w:rFonts w:ascii="Arial" w:hAnsi="Arial" w:eastAsia="Times New Roman" w:cs="Arial"/>
                <w:color w:val="000000"/>
                <w:sz w:val="20"/>
                <w:szCs w:val="20"/>
              </w:rPr>
            </w:pPr>
            <w:r>
              <w:rPr>
                <w:rFonts w:ascii="Arial" w:hAnsi="Arial" w:cs="Arial"/>
                <w:color w:val="000000"/>
                <w:sz w:val="20"/>
                <w:szCs w:val="20"/>
              </w:rPr>
              <w:t>4.52E+05</w:t>
            </w:r>
          </w:p>
        </w:tc>
      </w:tr>
      <w:tr w:rsidRPr="0007741E" w:rsidR="00FA7EF8" w:rsidTr="00FA7EF8" w14:paraId="04690CB9" w14:textId="77777777">
        <w:trPr>
          <w:trHeight w:val="300"/>
        </w:trPr>
        <w:tc>
          <w:tcPr>
            <w:tcW w:w="0" w:type="auto"/>
            <w:noWrap/>
            <w:hideMark/>
          </w:tcPr>
          <w:p w:rsidRPr="0007741E" w:rsidR="00FA7EF8" w:rsidP="00FA7EF8" w:rsidRDefault="00FA7EF8" w14:paraId="6B5D7B8F"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2010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7C5A0CE4" w14:textId="77777777">
            <w:pPr>
              <w:jc w:val="center"/>
              <w:rPr>
                <w:rFonts w:ascii="Arial" w:hAnsi="Arial" w:eastAsia="Times New Roman" w:cs="Arial"/>
                <w:color w:val="000000"/>
                <w:sz w:val="20"/>
                <w:szCs w:val="20"/>
              </w:rPr>
            </w:pPr>
            <w:r>
              <w:rPr>
                <w:rFonts w:ascii="Arial" w:hAnsi="Arial" w:cs="Arial"/>
                <w:color w:val="000000"/>
                <w:sz w:val="20"/>
                <w:szCs w:val="20"/>
              </w:rPr>
              <w:t>5.51E+05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25AD6F0E" w14:textId="77777777">
            <w:pPr>
              <w:jc w:val="center"/>
              <w:rPr>
                <w:rFonts w:ascii="Arial" w:hAnsi="Arial" w:eastAsia="Times New Roman" w:cs="Arial"/>
                <w:color w:val="000000"/>
                <w:sz w:val="20"/>
                <w:szCs w:val="20"/>
              </w:rPr>
            </w:pPr>
            <w:r>
              <w:rPr>
                <w:rFonts w:ascii="Arial" w:hAnsi="Arial" w:cs="Arial"/>
                <w:color w:val="000000"/>
                <w:sz w:val="20"/>
                <w:szCs w:val="20"/>
              </w:rPr>
              <w:t>7.29E+05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098A390A" w14:textId="77777777">
            <w:pPr>
              <w:jc w:val="center"/>
              <w:rPr>
                <w:rFonts w:ascii="Arial" w:hAnsi="Arial" w:eastAsia="Times New Roman" w:cs="Arial"/>
                <w:color w:val="000000"/>
                <w:sz w:val="20"/>
                <w:szCs w:val="20"/>
              </w:rPr>
            </w:pPr>
            <w:r>
              <w:rPr>
                <w:rFonts w:ascii="Arial" w:hAnsi="Arial" w:cs="Arial"/>
                <w:color w:val="000000"/>
                <w:sz w:val="20"/>
                <w:szCs w:val="20"/>
              </w:rPr>
              <w:t>1.38E+04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16BAFD04" w14:textId="77777777">
            <w:pPr>
              <w:jc w:val="center"/>
              <w:rPr>
                <w:rFonts w:ascii="Arial" w:hAnsi="Arial" w:eastAsia="Times New Roman" w:cs="Arial"/>
                <w:color w:val="000000"/>
                <w:sz w:val="20"/>
                <w:szCs w:val="20"/>
              </w:rPr>
            </w:pPr>
            <w:r>
              <w:rPr>
                <w:rFonts w:ascii="Arial" w:hAnsi="Arial" w:cs="Arial"/>
                <w:color w:val="000000"/>
                <w:sz w:val="20"/>
                <w:szCs w:val="20"/>
              </w:rPr>
              <w:t>6.25E+05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1E8947C4" w14:textId="77777777">
            <w:pPr>
              <w:jc w:val="center"/>
              <w:rPr>
                <w:rFonts w:ascii="Arial" w:hAnsi="Arial" w:eastAsia="Times New Roman" w:cs="Arial"/>
                <w:color w:val="000000"/>
                <w:sz w:val="20"/>
                <w:szCs w:val="20"/>
              </w:rPr>
            </w:pPr>
            <w:r>
              <w:rPr>
                <w:rFonts w:ascii="Arial" w:hAnsi="Arial" w:cs="Arial"/>
                <w:color w:val="000000"/>
                <w:sz w:val="20"/>
                <w:szCs w:val="20"/>
              </w:rPr>
              <w:t>4.28E+05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1392DE5B" w14:textId="77777777">
            <w:pPr>
              <w:jc w:val="center"/>
              <w:rPr>
                <w:rFonts w:ascii="Arial" w:hAnsi="Arial" w:eastAsia="Times New Roman" w:cs="Arial"/>
                <w:color w:val="000000"/>
                <w:sz w:val="20"/>
                <w:szCs w:val="20"/>
              </w:rPr>
            </w:pPr>
            <w:r>
              <w:rPr>
                <w:rFonts w:ascii="Arial" w:hAnsi="Arial" w:cs="Arial"/>
                <w:color w:val="000000"/>
                <w:sz w:val="20"/>
                <w:szCs w:val="20"/>
              </w:rPr>
              <w:t>3.82E+05</w:t>
            </w:r>
          </w:p>
        </w:tc>
      </w:tr>
      <w:tr w:rsidRPr="0007741E" w:rsidR="00FA7EF8" w:rsidTr="00FA7EF8" w14:paraId="3A2812EB" w14:textId="77777777">
        <w:trPr>
          <w:trHeight w:val="300"/>
        </w:trPr>
        <w:tc>
          <w:tcPr>
            <w:tcW w:w="0" w:type="auto"/>
            <w:noWrap/>
            <w:hideMark/>
          </w:tcPr>
          <w:p w:rsidRPr="0007741E" w:rsidR="00FA7EF8" w:rsidP="00FA7EF8" w:rsidRDefault="00FA7EF8" w14:paraId="4D19C982"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2011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715451D2" w14:textId="77777777">
            <w:pPr>
              <w:jc w:val="center"/>
              <w:rPr>
                <w:rFonts w:ascii="Arial" w:hAnsi="Arial" w:eastAsia="Times New Roman" w:cs="Arial"/>
                <w:color w:val="000000"/>
                <w:sz w:val="20"/>
                <w:szCs w:val="20"/>
              </w:rPr>
            </w:pPr>
            <w:r>
              <w:rPr>
                <w:rFonts w:ascii="Arial" w:hAnsi="Arial" w:cs="Arial"/>
                <w:color w:val="000000"/>
                <w:sz w:val="20"/>
                <w:szCs w:val="20"/>
              </w:rPr>
              <w:t>5.81E+05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4AD3DE13" w14:textId="77777777">
            <w:pPr>
              <w:jc w:val="center"/>
              <w:rPr>
                <w:rFonts w:ascii="Arial" w:hAnsi="Arial" w:eastAsia="Times New Roman" w:cs="Arial"/>
                <w:color w:val="000000"/>
                <w:sz w:val="20"/>
                <w:szCs w:val="20"/>
              </w:rPr>
            </w:pPr>
            <w:r>
              <w:rPr>
                <w:rFonts w:ascii="Arial" w:hAnsi="Arial" w:cs="Arial"/>
                <w:color w:val="000000"/>
                <w:sz w:val="20"/>
                <w:szCs w:val="20"/>
              </w:rPr>
              <w:t>3.51E+05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3CFB5140" w14:textId="77777777">
            <w:pPr>
              <w:jc w:val="center"/>
              <w:rPr>
                <w:rFonts w:ascii="Arial" w:hAnsi="Arial" w:eastAsia="Times New Roman" w:cs="Arial"/>
                <w:color w:val="000000"/>
                <w:sz w:val="20"/>
                <w:szCs w:val="20"/>
              </w:rPr>
            </w:pPr>
            <w:r>
              <w:rPr>
                <w:rFonts w:ascii="Arial" w:hAnsi="Arial" w:cs="Arial"/>
                <w:color w:val="000000"/>
                <w:sz w:val="20"/>
                <w:szCs w:val="20"/>
              </w:rPr>
              <w:t>1.55E+04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1068CFA2" w14:textId="77777777">
            <w:pPr>
              <w:jc w:val="center"/>
              <w:rPr>
                <w:rFonts w:ascii="Arial" w:hAnsi="Arial" w:eastAsia="Times New Roman" w:cs="Arial"/>
                <w:color w:val="000000"/>
                <w:sz w:val="20"/>
                <w:szCs w:val="20"/>
              </w:rPr>
            </w:pPr>
            <w:r>
              <w:rPr>
                <w:rFonts w:ascii="Arial" w:hAnsi="Arial" w:cs="Arial"/>
                <w:color w:val="000000"/>
                <w:sz w:val="20"/>
                <w:szCs w:val="20"/>
              </w:rPr>
              <w:t>7.04E+05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1FF222FD" w14:textId="77777777">
            <w:pPr>
              <w:jc w:val="center"/>
              <w:rPr>
                <w:rFonts w:ascii="Arial" w:hAnsi="Arial" w:eastAsia="Times New Roman" w:cs="Arial"/>
                <w:color w:val="000000"/>
                <w:sz w:val="20"/>
                <w:szCs w:val="20"/>
              </w:rPr>
            </w:pPr>
            <w:r>
              <w:rPr>
                <w:rFonts w:ascii="Arial" w:hAnsi="Arial" w:cs="Arial"/>
                <w:color w:val="000000"/>
                <w:sz w:val="20"/>
                <w:szCs w:val="20"/>
              </w:rPr>
              <w:t>3.96E+05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27351309" w14:textId="77777777">
            <w:pPr>
              <w:jc w:val="center"/>
              <w:rPr>
                <w:rFonts w:ascii="Arial" w:hAnsi="Arial" w:eastAsia="Times New Roman" w:cs="Arial"/>
                <w:color w:val="000000"/>
                <w:sz w:val="20"/>
                <w:szCs w:val="20"/>
              </w:rPr>
            </w:pPr>
            <w:r>
              <w:rPr>
                <w:rFonts w:ascii="Arial" w:hAnsi="Arial" w:cs="Arial"/>
                <w:color w:val="000000"/>
                <w:sz w:val="20"/>
                <w:szCs w:val="20"/>
              </w:rPr>
              <w:t>1.12E+04</w:t>
            </w:r>
          </w:p>
        </w:tc>
      </w:tr>
      <w:tr w:rsidRPr="0007741E" w:rsidR="00FA7EF8" w:rsidTr="00FA7EF8" w14:paraId="2C30A372" w14:textId="77777777">
        <w:trPr>
          <w:trHeight w:val="300"/>
        </w:trPr>
        <w:tc>
          <w:tcPr>
            <w:tcW w:w="0" w:type="auto"/>
            <w:noWrap/>
            <w:hideMark/>
          </w:tcPr>
          <w:p w:rsidRPr="0007741E" w:rsidR="00FA7EF8" w:rsidP="00FA7EF8" w:rsidRDefault="00FA7EF8" w14:paraId="2E6A8243"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2012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4714035B" w14:textId="77777777">
            <w:pPr>
              <w:jc w:val="center"/>
              <w:rPr>
                <w:rFonts w:ascii="Arial" w:hAnsi="Arial" w:eastAsia="Times New Roman" w:cs="Arial"/>
                <w:color w:val="000000"/>
                <w:sz w:val="20"/>
                <w:szCs w:val="20"/>
              </w:rPr>
            </w:pPr>
            <w:r>
              <w:rPr>
                <w:rFonts w:ascii="Arial" w:hAnsi="Arial" w:cs="Arial"/>
                <w:color w:val="000000"/>
                <w:sz w:val="20"/>
                <w:szCs w:val="20"/>
              </w:rPr>
              <w:t>7.65E+05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65D18AAE" w14:textId="77777777">
            <w:pPr>
              <w:jc w:val="center"/>
              <w:rPr>
                <w:rFonts w:ascii="Arial" w:hAnsi="Arial" w:eastAsia="Times New Roman" w:cs="Arial"/>
                <w:color w:val="000000"/>
                <w:sz w:val="20"/>
                <w:szCs w:val="20"/>
              </w:rPr>
            </w:pPr>
            <w:r>
              <w:rPr>
                <w:rFonts w:ascii="Arial" w:hAnsi="Arial" w:cs="Arial"/>
                <w:color w:val="000000"/>
                <w:sz w:val="20"/>
                <w:szCs w:val="20"/>
              </w:rPr>
              <w:t>8.74E+05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32C22022" w14:textId="77777777">
            <w:pPr>
              <w:jc w:val="center"/>
              <w:rPr>
                <w:rFonts w:ascii="Arial" w:hAnsi="Arial" w:eastAsia="Times New Roman" w:cs="Arial"/>
                <w:color w:val="000000"/>
                <w:sz w:val="20"/>
                <w:szCs w:val="20"/>
              </w:rPr>
            </w:pPr>
            <w:r>
              <w:rPr>
                <w:rFonts w:ascii="Arial" w:hAnsi="Arial" w:cs="Arial"/>
                <w:color w:val="000000"/>
                <w:sz w:val="20"/>
                <w:szCs w:val="20"/>
              </w:rPr>
              <w:t>1.31E+04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5C5799E8" w14:textId="77777777">
            <w:pPr>
              <w:jc w:val="center"/>
              <w:rPr>
                <w:rFonts w:ascii="Arial" w:hAnsi="Arial" w:eastAsia="Times New Roman" w:cs="Arial"/>
                <w:color w:val="000000"/>
                <w:sz w:val="20"/>
                <w:szCs w:val="20"/>
              </w:rPr>
            </w:pPr>
            <w:r>
              <w:rPr>
                <w:rFonts w:ascii="Arial" w:hAnsi="Arial" w:cs="Arial"/>
                <w:color w:val="000000"/>
                <w:sz w:val="20"/>
                <w:szCs w:val="20"/>
              </w:rPr>
              <w:t>6.39E+05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27B84627" w14:textId="77777777">
            <w:pPr>
              <w:jc w:val="center"/>
              <w:rPr>
                <w:rFonts w:ascii="Arial" w:hAnsi="Arial" w:eastAsia="Times New Roman" w:cs="Arial"/>
                <w:color w:val="000000"/>
                <w:sz w:val="20"/>
                <w:szCs w:val="20"/>
              </w:rPr>
            </w:pPr>
            <w:r>
              <w:rPr>
                <w:rFonts w:ascii="Arial" w:hAnsi="Arial" w:cs="Arial"/>
                <w:color w:val="000000"/>
                <w:sz w:val="20"/>
                <w:szCs w:val="20"/>
              </w:rPr>
              <w:t>4.18E+05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63681D15" w14:textId="77777777">
            <w:pPr>
              <w:jc w:val="center"/>
              <w:rPr>
                <w:rFonts w:ascii="Arial" w:hAnsi="Arial" w:eastAsia="Times New Roman" w:cs="Arial"/>
                <w:color w:val="000000"/>
                <w:sz w:val="20"/>
                <w:szCs w:val="20"/>
              </w:rPr>
            </w:pPr>
            <w:r>
              <w:rPr>
                <w:rFonts w:ascii="Arial" w:hAnsi="Arial" w:cs="Arial"/>
                <w:color w:val="000000"/>
                <w:sz w:val="20"/>
                <w:szCs w:val="20"/>
              </w:rPr>
              <w:t>2.69E+05</w:t>
            </w:r>
          </w:p>
        </w:tc>
      </w:tr>
      <w:tr w:rsidRPr="0007741E" w:rsidR="00FA7EF8" w:rsidTr="00FA7EF8" w14:paraId="6813DEFB" w14:textId="77777777">
        <w:trPr>
          <w:trHeight w:val="300"/>
        </w:trPr>
        <w:tc>
          <w:tcPr>
            <w:tcW w:w="0" w:type="auto"/>
            <w:noWrap/>
            <w:hideMark/>
          </w:tcPr>
          <w:p w:rsidRPr="0007741E" w:rsidR="00FA7EF8" w:rsidP="00FA7EF8" w:rsidRDefault="00FA7EF8" w14:paraId="60FB06B5"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2013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193D33BC" w14:textId="77777777">
            <w:pPr>
              <w:jc w:val="center"/>
              <w:rPr>
                <w:rFonts w:ascii="Arial" w:hAnsi="Arial" w:eastAsia="Times New Roman" w:cs="Arial"/>
                <w:color w:val="000000"/>
                <w:sz w:val="20"/>
                <w:szCs w:val="20"/>
              </w:rPr>
            </w:pPr>
            <w:r>
              <w:rPr>
                <w:rFonts w:ascii="Arial" w:hAnsi="Arial" w:cs="Arial"/>
                <w:color w:val="000000"/>
                <w:sz w:val="20"/>
                <w:szCs w:val="20"/>
              </w:rPr>
              <w:t>6.11E+05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5BF66EF0" w14:textId="77777777">
            <w:pPr>
              <w:jc w:val="center"/>
              <w:rPr>
                <w:rFonts w:ascii="Arial" w:hAnsi="Arial" w:eastAsia="Times New Roman" w:cs="Arial"/>
                <w:color w:val="000000"/>
                <w:sz w:val="20"/>
                <w:szCs w:val="20"/>
              </w:rPr>
            </w:pPr>
            <w:r>
              <w:rPr>
                <w:rFonts w:ascii="Arial" w:hAnsi="Arial" w:cs="Arial"/>
                <w:color w:val="000000"/>
                <w:sz w:val="20"/>
                <w:szCs w:val="20"/>
              </w:rPr>
              <w:t>7.37E+05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180ADD82" w14:textId="77777777">
            <w:pPr>
              <w:jc w:val="center"/>
              <w:rPr>
                <w:rFonts w:ascii="Arial" w:hAnsi="Arial" w:eastAsia="Times New Roman" w:cs="Arial"/>
                <w:color w:val="000000"/>
                <w:sz w:val="20"/>
                <w:szCs w:val="20"/>
              </w:rPr>
            </w:pPr>
            <w:r>
              <w:rPr>
                <w:rFonts w:ascii="Arial" w:hAnsi="Arial" w:cs="Arial"/>
                <w:color w:val="000000"/>
                <w:sz w:val="20"/>
                <w:szCs w:val="20"/>
              </w:rPr>
              <w:t>1.14E+04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73E0826A" w14:textId="77777777">
            <w:pPr>
              <w:jc w:val="center"/>
              <w:rPr>
                <w:rFonts w:ascii="Arial" w:hAnsi="Arial" w:eastAsia="Times New Roman" w:cs="Arial"/>
                <w:color w:val="000000"/>
                <w:sz w:val="20"/>
                <w:szCs w:val="20"/>
              </w:rPr>
            </w:pPr>
            <w:r>
              <w:rPr>
                <w:rFonts w:ascii="Arial" w:hAnsi="Arial" w:cs="Arial"/>
                <w:color w:val="000000"/>
                <w:sz w:val="20"/>
                <w:szCs w:val="20"/>
              </w:rPr>
              <w:t>6.05E+05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06F81393" w14:textId="77777777">
            <w:pPr>
              <w:jc w:val="center"/>
              <w:rPr>
                <w:rFonts w:ascii="Arial" w:hAnsi="Arial" w:eastAsia="Times New Roman" w:cs="Arial"/>
                <w:color w:val="000000"/>
                <w:sz w:val="20"/>
                <w:szCs w:val="20"/>
              </w:rPr>
            </w:pPr>
            <w:r>
              <w:rPr>
                <w:rFonts w:ascii="Arial" w:hAnsi="Arial" w:cs="Arial"/>
                <w:color w:val="000000"/>
                <w:sz w:val="20"/>
                <w:szCs w:val="20"/>
              </w:rPr>
              <w:t>4.40E+05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761393A4" w14:textId="77777777">
            <w:pPr>
              <w:jc w:val="center"/>
              <w:rPr>
                <w:rFonts w:ascii="Arial" w:hAnsi="Arial" w:eastAsia="Times New Roman" w:cs="Arial"/>
                <w:color w:val="000000"/>
                <w:sz w:val="20"/>
                <w:szCs w:val="20"/>
              </w:rPr>
            </w:pPr>
            <w:r>
              <w:rPr>
                <w:rFonts w:ascii="Arial" w:hAnsi="Arial" w:cs="Arial"/>
                <w:color w:val="000000"/>
                <w:sz w:val="20"/>
                <w:szCs w:val="20"/>
              </w:rPr>
              <w:t>3.53E+05</w:t>
            </w:r>
          </w:p>
        </w:tc>
      </w:tr>
      <w:tr w:rsidRPr="0007741E" w:rsidR="00FA7EF8" w:rsidTr="00FA7EF8" w14:paraId="4FB7243C" w14:textId="77777777">
        <w:trPr>
          <w:trHeight w:val="300"/>
        </w:trPr>
        <w:tc>
          <w:tcPr>
            <w:tcW w:w="0" w:type="auto"/>
            <w:noWrap/>
            <w:hideMark/>
          </w:tcPr>
          <w:p w:rsidRPr="0007741E" w:rsidR="00FA7EF8" w:rsidP="00FA7EF8" w:rsidRDefault="00FA7EF8" w14:paraId="5D5E2C4E"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 xml:space="preserve">  2014   </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00D6A679" w14:textId="77777777">
            <w:pPr>
              <w:jc w:val="center"/>
              <w:rPr>
                <w:rFonts w:ascii="Arial" w:hAnsi="Arial" w:eastAsia="Times New Roman" w:cs="Arial"/>
                <w:color w:val="000000"/>
                <w:sz w:val="20"/>
                <w:szCs w:val="20"/>
              </w:rPr>
            </w:pPr>
            <w:r>
              <w:rPr>
                <w:rFonts w:ascii="Arial" w:hAnsi="Arial" w:cs="Arial"/>
                <w:color w:val="000000"/>
                <w:sz w:val="20"/>
                <w:szCs w:val="20"/>
              </w:rPr>
              <w:t>6.68E+05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45BD2648" w14:textId="77777777">
            <w:pPr>
              <w:jc w:val="center"/>
              <w:rPr>
                <w:rFonts w:ascii="Arial" w:hAnsi="Arial" w:eastAsia="Times New Roman" w:cs="Arial"/>
                <w:color w:val="000000"/>
                <w:sz w:val="20"/>
                <w:szCs w:val="20"/>
              </w:rPr>
            </w:pPr>
            <w:r>
              <w:rPr>
                <w:rFonts w:ascii="Arial" w:hAnsi="Arial" w:cs="Arial"/>
                <w:color w:val="000000"/>
                <w:sz w:val="20"/>
                <w:szCs w:val="20"/>
              </w:rPr>
              <w:t>7.67E+05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04726616" w14:textId="77777777">
            <w:pPr>
              <w:jc w:val="center"/>
              <w:rPr>
                <w:rFonts w:ascii="Arial" w:hAnsi="Arial" w:eastAsia="Times New Roman" w:cs="Arial"/>
                <w:color w:val="000000"/>
                <w:sz w:val="20"/>
                <w:szCs w:val="20"/>
              </w:rPr>
            </w:pPr>
            <w:r>
              <w:rPr>
                <w:rFonts w:ascii="Arial" w:hAnsi="Arial" w:cs="Arial"/>
                <w:color w:val="000000"/>
                <w:sz w:val="20"/>
                <w:szCs w:val="20"/>
              </w:rPr>
              <w:t>1.24E+04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33C31556" w14:textId="77777777">
            <w:pPr>
              <w:jc w:val="center"/>
              <w:rPr>
                <w:rFonts w:ascii="Arial" w:hAnsi="Arial" w:eastAsia="Times New Roman" w:cs="Arial"/>
                <w:color w:val="000000"/>
                <w:sz w:val="20"/>
                <w:szCs w:val="20"/>
              </w:rPr>
            </w:pPr>
            <w:r>
              <w:rPr>
                <w:rFonts w:ascii="Arial" w:hAnsi="Arial" w:cs="Arial"/>
                <w:color w:val="000000"/>
                <w:sz w:val="20"/>
                <w:szCs w:val="20"/>
              </w:rPr>
              <w:t>6.55E+05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5E1658AF" w14:textId="77777777">
            <w:pPr>
              <w:jc w:val="center"/>
              <w:rPr>
                <w:rFonts w:ascii="Arial" w:hAnsi="Arial" w:eastAsia="Times New Roman" w:cs="Arial"/>
                <w:color w:val="000000"/>
                <w:sz w:val="20"/>
                <w:szCs w:val="20"/>
              </w:rPr>
            </w:pPr>
            <w:r>
              <w:rPr>
                <w:rFonts w:ascii="Arial" w:hAnsi="Arial" w:cs="Arial"/>
                <w:color w:val="000000"/>
                <w:sz w:val="20"/>
                <w:szCs w:val="20"/>
              </w:rPr>
              <w:t>4.25E+05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1A55269D" w14:textId="77777777">
            <w:pPr>
              <w:jc w:val="center"/>
              <w:rPr>
                <w:rFonts w:ascii="Arial" w:hAnsi="Arial" w:eastAsia="Times New Roman" w:cs="Arial"/>
                <w:color w:val="000000"/>
                <w:sz w:val="20"/>
                <w:szCs w:val="20"/>
              </w:rPr>
            </w:pPr>
            <w:r>
              <w:rPr>
                <w:rFonts w:ascii="Arial" w:hAnsi="Arial" w:cs="Arial"/>
                <w:color w:val="000000"/>
                <w:sz w:val="20"/>
                <w:szCs w:val="20"/>
              </w:rPr>
              <w:t>3.57E+05</w:t>
            </w:r>
          </w:p>
        </w:tc>
      </w:tr>
      <w:tr w:rsidRPr="0007741E" w:rsidR="00FA7EF8" w:rsidTr="00FA7EF8" w14:paraId="0824C803" w14:textId="77777777">
        <w:trPr>
          <w:trHeight w:val="300"/>
        </w:trPr>
        <w:tc>
          <w:tcPr>
            <w:tcW w:w="0" w:type="auto"/>
            <w:noWrap/>
            <w:hideMark/>
          </w:tcPr>
          <w:p w:rsidRPr="0007741E" w:rsidR="00FA7EF8" w:rsidP="00FA7EF8" w:rsidRDefault="00FA7EF8" w14:paraId="3FF5EB69"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2015</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5854FE46" w14:textId="77777777">
            <w:pPr>
              <w:jc w:val="center"/>
              <w:rPr>
                <w:rFonts w:ascii="Arial" w:hAnsi="Arial" w:eastAsia="Times New Roman" w:cs="Arial"/>
                <w:color w:val="000000"/>
                <w:sz w:val="20"/>
                <w:szCs w:val="20"/>
              </w:rPr>
            </w:pPr>
            <w:r>
              <w:rPr>
                <w:rFonts w:ascii="Arial" w:hAnsi="Arial" w:cs="Arial"/>
                <w:color w:val="000000"/>
                <w:sz w:val="20"/>
                <w:szCs w:val="20"/>
              </w:rPr>
              <w:t>6.22E+05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4FABA92F" w14:textId="77777777">
            <w:pPr>
              <w:jc w:val="center"/>
              <w:rPr>
                <w:rFonts w:ascii="Arial" w:hAnsi="Arial" w:eastAsia="Times New Roman" w:cs="Arial"/>
                <w:color w:val="000000"/>
                <w:sz w:val="20"/>
                <w:szCs w:val="20"/>
              </w:rPr>
            </w:pPr>
            <w:r>
              <w:rPr>
                <w:rFonts w:ascii="Arial" w:hAnsi="Arial" w:cs="Arial"/>
                <w:color w:val="000000"/>
                <w:sz w:val="20"/>
                <w:szCs w:val="20"/>
              </w:rPr>
              <w:t>7.78E+05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07863D2E" w14:textId="77777777">
            <w:pPr>
              <w:jc w:val="center"/>
              <w:rPr>
                <w:rFonts w:ascii="Arial" w:hAnsi="Arial" w:eastAsia="Times New Roman" w:cs="Arial"/>
                <w:color w:val="000000"/>
                <w:sz w:val="20"/>
                <w:szCs w:val="20"/>
              </w:rPr>
            </w:pPr>
            <w:r>
              <w:rPr>
                <w:rFonts w:ascii="Arial" w:hAnsi="Arial" w:cs="Arial"/>
                <w:color w:val="000000"/>
                <w:sz w:val="20"/>
                <w:szCs w:val="20"/>
              </w:rPr>
              <w:t>1.15E+04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43E5BDAA" w14:textId="77777777">
            <w:pPr>
              <w:jc w:val="center"/>
              <w:rPr>
                <w:rFonts w:ascii="Arial" w:hAnsi="Arial" w:eastAsia="Times New Roman" w:cs="Arial"/>
                <w:color w:val="000000"/>
                <w:sz w:val="20"/>
                <w:szCs w:val="20"/>
              </w:rPr>
            </w:pPr>
            <w:r>
              <w:rPr>
                <w:rFonts w:ascii="Arial" w:hAnsi="Arial" w:cs="Arial"/>
                <w:color w:val="000000"/>
                <w:sz w:val="20"/>
                <w:szCs w:val="20"/>
              </w:rPr>
              <w:t>6.00E+05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5FAA0630" w14:textId="77777777">
            <w:pPr>
              <w:jc w:val="center"/>
              <w:rPr>
                <w:rFonts w:ascii="Arial" w:hAnsi="Arial" w:eastAsia="Times New Roman" w:cs="Arial"/>
                <w:color w:val="000000"/>
                <w:sz w:val="20"/>
                <w:szCs w:val="20"/>
              </w:rPr>
            </w:pPr>
            <w:r>
              <w:rPr>
                <w:rFonts w:ascii="Arial" w:hAnsi="Arial" w:cs="Arial"/>
                <w:color w:val="000000"/>
                <w:sz w:val="20"/>
                <w:szCs w:val="20"/>
              </w:rPr>
              <w:t>4.14E+05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18BC3AB4" w14:textId="77777777">
            <w:pPr>
              <w:jc w:val="center"/>
              <w:rPr>
                <w:rFonts w:ascii="Arial" w:hAnsi="Arial" w:eastAsia="Times New Roman" w:cs="Arial"/>
                <w:color w:val="000000"/>
                <w:sz w:val="20"/>
                <w:szCs w:val="20"/>
              </w:rPr>
            </w:pPr>
            <w:r>
              <w:rPr>
                <w:rFonts w:ascii="Arial" w:hAnsi="Arial" w:cs="Arial"/>
                <w:color w:val="000000"/>
                <w:sz w:val="20"/>
                <w:szCs w:val="20"/>
              </w:rPr>
              <w:t>3.80E+05</w:t>
            </w:r>
          </w:p>
        </w:tc>
      </w:tr>
      <w:tr w:rsidRPr="0007741E" w:rsidR="00FA7EF8" w:rsidTr="00FA7EF8" w14:paraId="6AF1F194" w14:textId="77777777">
        <w:trPr>
          <w:trHeight w:val="300"/>
        </w:trPr>
        <w:tc>
          <w:tcPr>
            <w:tcW w:w="0" w:type="auto"/>
            <w:noWrap/>
            <w:hideMark/>
          </w:tcPr>
          <w:p w:rsidRPr="0007741E" w:rsidR="00FA7EF8" w:rsidP="00FA7EF8" w:rsidRDefault="00FA7EF8" w14:paraId="0619CC8C"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2016</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26C8C5D7" w14:textId="77777777">
            <w:pPr>
              <w:jc w:val="center"/>
              <w:rPr>
                <w:rFonts w:ascii="Arial" w:hAnsi="Arial" w:eastAsia="Times New Roman" w:cs="Arial"/>
                <w:color w:val="000000"/>
                <w:sz w:val="20"/>
                <w:szCs w:val="20"/>
              </w:rPr>
            </w:pPr>
            <w:r>
              <w:rPr>
                <w:rFonts w:ascii="Arial" w:hAnsi="Arial" w:cs="Arial"/>
                <w:color w:val="000000"/>
                <w:sz w:val="20"/>
                <w:szCs w:val="20"/>
              </w:rPr>
              <w:t>6.52E+05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7F5A9EAC" w14:textId="77777777">
            <w:pPr>
              <w:jc w:val="center"/>
              <w:rPr>
                <w:rFonts w:ascii="Arial" w:hAnsi="Arial" w:eastAsia="Times New Roman" w:cs="Arial"/>
                <w:color w:val="000000"/>
                <w:sz w:val="20"/>
                <w:szCs w:val="20"/>
              </w:rPr>
            </w:pPr>
            <w:r>
              <w:rPr>
                <w:rFonts w:ascii="Arial" w:hAnsi="Arial" w:cs="Arial"/>
                <w:color w:val="000000"/>
                <w:sz w:val="20"/>
                <w:szCs w:val="20"/>
              </w:rPr>
              <w:t>6.69E+05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528616F5" w14:textId="77777777">
            <w:pPr>
              <w:jc w:val="center"/>
              <w:rPr>
                <w:rFonts w:ascii="Arial" w:hAnsi="Arial" w:eastAsia="Times New Roman" w:cs="Arial"/>
                <w:color w:val="000000"/>
                <w:sz w:val="20"/>
                <w:szCs w:val="20"/>
              </w:rPr>
            </w:pPr>
            <w:r>
              <w:rPr>
                <w:rFonts w:ascii="Arial" w:hAnsi="Arial" w:cs="Arial"/>
                <w:color w:val="000000"/>
                <w:sz w:val="20"/>
                <w:szCs w:val="20"/>
              </w:rPr>
              <w:t>2.63E+04</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7D2B932F" w14:textId="77777777">
            <w:pPr>
              <w:jc w:val="center"/>
              <w:rPr>
                <w:rFonts w:ascii="Arial" w:hAnsi="Arial" w:eastAsia="Times New Roman" w:cs="Arial"/>
                <w:color w:val="000000"/>
                <w:sz w:val="20"/>
                <w:szCs w:val="20"/>
              </w:rPr>
            </w:pPr>
            <w:r>
              <w:rPr>
                <w:rFonts w:ascii="Arial" w:hAnsi="Arial" w:cs="Arial"/>
                <w:color w:val="000000"/>
                <w:sz w:val="20"/>
                <w:szCs w:val="20"/>
              </w:rPr>
              <w:t>6.19E+05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0BBA7EA5" w14:textId="77777777">
            <w:pPr>
              <w:jc w:val="center"/>
              <w:rPr>
                <w:rFonts w:ascii="Arial" w:hAnsi="Arial" w:eastAsia="Times New Roman" w:cs="Arial"/>
                <w:color w:val="000000"/>
                <w:sz w:val="20"/>
                <w:szCs w:val="20"/>
              </w:rPr>
            </w:pPr>
            <w:r>
              <w:rPr>
                <w:rFonts w:ascii="Arial" w:hAnsi="Arial" w:cs="Arial"/>
                <w:color w:val="000000"/>
                <w:sz w:val="20"/>
                <w:szCs w:val="20"/>
              </w:rPr>
              <w:t>3.75E+05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0C992A21" w14:textId="77777777">
            <w:pPr>
              <w:jc w:val="center"/>
              <w:rPr>
                <w:rFonts w:ascii="Arial" w:hAnsi="Arial" w:eastAsia="Times New Roman" w:cs="Arial"/>
                <w:color w:val="000000"/>
                <w:sz w:val="20"/>
                <w:szCs w:val="20"/>
              </w:rPr>
            </w:pPr>
            <w:r>
              <w:rPr>
                <w:rFonts w:ascii="Arial" w:hAnsi="Arial" w:cs="Arial"/>
                <w:color w:val="000000"/>
                <w:sz w:val="20"/>
                <w:szCs w:val="20"/>
              </w:rPr>
              <w:t>3.49E+05</w:t>
            </w:r>
          </w:p>
        </w:tc>
      </w:tr>
      <w:tr w:rsidRPr="0007741E" w:rsidR="00FA7EF8" w:rsidTr="00FA7EF8" w14:paraId="3191C85F" w14:textId="77777777">
        <w:trPr>
          <w:trHeight w:val="300"/>
        </w:trPr>
        <w:tc>
          <w:tcPr>
            <w:tcW w:w="0" w:type="auto"/>
            <w:noWrap/>
            <w:hideMark/>
          </w:tcPr>
          <w:p w:rsidRPr="0007741E" w:rsidR="00FA7EF8" w:rsidP="00FA7EF8" w:rsidRDefault="00FA7EF8" w14:paraId="5ECDA071"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2017</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1190FBA0" w14:textId="77777777">
            <w:pPr>
              <w:jc w:val="center"/>
              <w:rPr>
                <w:rFonts w:ascii="Arial" w:hAnsi="Arial" w:eastAsia="Times New Roman" w:cs="Arial"/>
                <w:color w:val="000000"/>
                <w:sz w:val="20"/>
                <w:szCs w:val="20"/>
              </w:rPr>
            </w:pPr>
            <w:r>
              <w:rPr>
                <w:rFonts w:ascii="Arial" w:hAnsi="Arial" w:cs="Arial"/>
                <w:color w:val="000000"/>
                <w:sz w:val="20"/>
                <w:szCs w:val="20"/>
              </w:rPr>
              <w:t>7.73E+05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0211E42C" w14:textId="77777777">
            <w:pPr>
              <w:jc w:val="center"/>
              <w:rPr>
                <w:rFonts w:ascii="Arial" w:hAnsi="Arial" w:eastAsia="Times New Roman" w:cs="Arial"/>
                <w:color w:val="000000"/>
                <w:sz w:val="20"/>
                <w:szCs w:val="20"/>
              </w:rPr>
            </w:pPr>
            <w:r>
              <w:rPr>
                <w:rFonts w:ascii="Arial" w:hAnsi="Arial" w:cs="Arial"/>
                <w:color w:val="000000"/>
                <w:sz w:val="20"/>
                <w:szCs w:val="20"/>
              </w:rPr>
              <w:t>1.09E+06</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036B248F" w14:textId="77777777">
            <w:pPr>
              <w:jc w:val="center"/>
              <w:rPr>
                <w:rFonts w:ascii="Arial" w:hAnsi="Arial" w:eastAsia="Times New Roman" w:cs="Arial"/>
                <w:color w:val="000000"/>
                <w:sz w:val="20"/>
                <w:szCs w:val="20"/>
              </w:rPr>
            </w:pPr>
            <w:r>
              <w:rPr>
                <w:rFonts w:ascii="Arial" w:hAnsi="Arial" w:cs="Arial"/>
                <w:color w:val="000000"/>
                <w:sz w:val="20"/>
                <w:szCs w:val="20"/>
              </w:rPr>
              <w:t>7.37E+03</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40663ABF" w14:textId="77777777">
            <w:pPr>
              <w:jc w:val="center"/>
              <w:rPr>
                <w:rFonts w:ascii="Arial" w:hAnsi="Arial" w:eastAsia="Times New Roman" w:cs="Arial"/>
                <w:color w:val="000000"/>
                <w:sz w:val="20"/>
                <w:szCs w:val="20"/>
              </w:rPr>
            </w:pPr>
            <w:r>
              <w:rPr>
                <w:rFonts w:ascii="Arial" w:hAnsi="Arial" w:cs="Arial"/>
                <w:color w:val="000000"/>
                <w:sz w:val="20"/>
                <w:szCs w:val="20"/>
              </w:rPr>
              <w:t>6.27E+05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2CE89615" w14:textId="77777777">
            <w:pPr>
              <w:jc w:val="center"/>
              <w:rPr>
                <w:rFonts w:ascii="Arial" w:hAnsi="Arial" w:eastAsia="Times New Roman" w:cs="Arial"/>
                <w:color w:val="000000"/>
                <w:sz w:val="20"/>
                <w:szCs w:val="20"/>
              </w:rPr>
            </w:pPr>
            <w:r>
              <w:rPr>
                <w:rFonts w:ascii="Arial" w:hAnsi="Arial" w:cs="Arial"/>
                <w:color w:val="000000"/>
                <w:sz w:val="20"/>
                <w:szCs w:val="20"/>
              </w:rPr>
              <w:t>4.16E+05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71D272FA" w14:textId="77777777">
            <w:pPr>
              <w:jc w:val="center"/>
              <w:rPr>
                <w:rFonts w:ascii="Arial" w:hAnsi="Arial" w:eastAsia="Times New Roman" w:cs="Arial"/>
                <w:color w:val="000000"/>
                <w:sz w:val="20"/>
                <w:szCs w:val="20"/>
              </w:rPr>
            </w:pPr>
            <w:r>
              <w:rPr>
                <w:rFonts w:ascii="Arial" w:hAnsi="Arial" w:cs="Arial"/>
                <w:color w:val="000000"/>
                <w:sz w:val="20"/>
                <w:szCs w:val="20"/>
              </w:rPr>
              <w:t>6.52E+05</w:t>
            </w:r>
          </w:p>
        </w:tc>
      </w:tr>
      <w:tr w:rsidRPr="0007741E" w:rsidR="00FA7EF8" w:rsidTr="00FA7EF8" w14:paraId="5ABEC973" w14:textId="77777777">
        <w:trPr>
          <w:trHeight w:val="315"/>
        </w:trPr>
        <w:tc>
          <w:tcPr>
            <w:tcW w:w="0" w:type="auto"/>
            <w:noWrap/>
            <w:hideMark/>
          </w:tcPr>
          <w:p w:rsidRPr="0007741E" w:rsidR="00FA7EF8" w:rsidP="00FA7EF8" w:rsidRDefault="00FA7EF8" w14:paraId="40C0BF8D" w14:textId="77777777">
            <w:pPr>
              <w:jc w:val="center"/>
              <w:rPr>
                <w:rFonts w:ascii="Arial" w:hAnsi="Arial" w:eastAsia="Times New Roman" w:cs="Arial"/>
                <w:color w:val="000000"/>
                <w:sz w:val="20"/>
                <w:szCs w:val="20"/>
              </w:rPr>
            </w:pPr>
            <w:r w:rsidRPr="0007741E">
              <w:rPr>
                <w:rFonts w:ascii="Arial" w:hAnsi="Arial" w:eastAsia="Times New Roman" w:cs="Arial"/>
                <w:color w:val="000000"/>
                <w:sz w:val="20"/>
                <w:szCs w:val="20"/>
              </w:rPr>
              <w:t>2018</w:t>
            </w:r>
          </w:p>
        </w:tc>
        <w:tc>
          <w:tcPr>
            <w:tcW w:w="0" w:type="auto"/>
            <w:tcBorders>
              <w:top w:val="nil"/>
              <w:left w:val="single" w:color="auto" w:sz="8" w:space="0"/>
              <w:bottom w:val="single" w:color="auto" w:sz="4" w:space="0"/>
              <w:right w:val="single" w:color="auto" w:sz="4" w:space="0"/>
            </w:tcBorders>
            <w:shd w:val="clear" w:color="auto" w:fill="auto"/>
            <w:noWrap/>
            <w:vAlign w:val="bottom"/>
            <w:hideMark/>
          </w:tcPr>
          <w:p w:rsidRPr="0007741E" w:rsidR="00FA7EF8" w:rsidP="00FA7EF8" w:rsidRDefault="00FA7EF8" w14:paraId="3D81524C" w14:textId="77777777">
            <w:pPr>
              <w:jc w:val="center"/>
              <w:rPr>
                <w:rFonts w:ascii="Arial" w:hAnsi="Arial" w:eastAsia="Times New Roman" w:cs="Arial"/>
                <w:color w:val="000000"/>
                <w:sz w:val="20"/>
                <w:szCs w:val="20"/>
              </w:rPr>
            </w:pPr>
            <w:r>
              <w:rPr>
                <w:rFonts w:ascii="Arial" w:hAnsi="Arial" w:cs="Arial"/>
                <w:color w:val="000000"/>
                <w:sz w:val="20"/>
                <w:szCs w:val="20"/>
              </w:rPr>
              <w:t>6.41E+05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253F11CA" w14:textId="77777777">
            <w:pPr>
              <w:jc w:val="center"/>
              <w:rPr>
                <w:rFonts w:ascii="Arial" w:hAnsi="Arial" w:eastAsia="Times New Roman" w:cs="Arial"/>
                <w:color w:val="000000"/>
                <w:sz w:val="20"/>
                <w:szCs w:val="20"/>
              </w:rPr>
            </w:pPr>
            <w:r>
              <w:rPr>
                <w:rFonts w:ascii="Arial" w:hAnsi="Arial" w:cs="Arial"/>
                <w:color w:val="000000"/>
                <w:sz w:val="20"/>
                <w:szCs w:val="20"/>
              </w:rPr>
              <w:t>8.79E+05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7F9A4699" w14:textId="77777777">
            <w:pPr>
              <w:jc w:val="center"/>
              <w:rPr>
                <w:rFonts w:ascii="Arial" w:hAnsi="Arial" w:eastAsia="Times New Roman" w:cs="Arial"/>
                <w:color w:val="000000"/>
                <w:sz w:val="20"/>
                <w:szCs w:val="20"/>
              </w:rPr>
            </w:pPr>
            <w:r>
              <w:rPr>
                <w:rFonts w:ascii="Arial" w:hAnsi="Arial" w:cs="Arial"/>
                <w:color w:val="000000"/>
                <w:sz w:val="20"/>
                <w:szCs w:val="20"/>
              </w:rPr>
              <w:t>6.30E+03</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5C936214" w14:textId="77777777">
            <w:pPr>
              <w:jc w:val="center"/>
              <w:rPr>
                <w:rFonts w:ascii="Arial" w:hAnsi="Arial" w:eastAsia="Times New Roman" w:cs="Arial"/>
                <w:color w:val="000000"/>
                <w:sz w:val="20"/>
                <w:szCs w:val="20"/>
              </w:rPr>
            </w:pPr>
            <w:r>
              <w:rPr>
                <w:rFonts w:ascii="Arial" w:hAnsi="Arial" w:cs="Arial"/>
                <w:color w:val="000000"/>
                <w:sz w:val="20"/>
                <w:szCs w:val="20"/>
              </w:rPr>
              <w:t>5.97E+05</w:t>
            </w:r>
          </w:p>
        </w:tc>
        <w:tc>
          <w:tcPr>
            <w:tcW w:w="0" w:type="auto"/>
            <w:tcBorders>
              <w:top w:val="nil"/>
              <w:left w:val="nil"/>
              <w:bottom w:val="single" w:color="auto" w:sz="4" w:space="0"/>
              <w:right w:val="single" w:color="auto" w:sz="4" w:space="0"/>
            </w:tcBorders>
            <w:shd w:val="clear" w:color="auto" w:fill="auto"/>
            <w:noWrap/>
            <w:vAlign w:val="bottom"/>
            <w:hideMark/>
          </w:tcPr>
          <w:p w:rsidRPr="0007741E" w:rsidR="00FA7EF8" w:rsidP="00FA7EF8" w:rsidRDefault="00FA7EF8" w14:paraId="1D2674E8" w14:textId="77777777">
            <w:pPr>
              <w:jc w:val="center"/>
              <w:rPr>
                <w:rFonts w:ascii="Arial" w:hAnsi="Arial" w:eastAsia="Times New Roman" w:cs="Arial"/>
                <w:color w:val="000000"/>
                <w:sz w:val="20"/>
                <w:szCs w:val="20"/>
              </w:rPr>
            </w:pPr>
            <w:r>
              <w:rPr>
                <w:rFonts w:ascii="Arial" w:hAnsi="Arial" w:cs="Arial"/>
                <w:color w:val="000000"/>
                <w:sz w:val="20"/>
                <w:szCs w:val="20"/>
              </w:rPr>
              <w:t>4.20E+05</w:t>
            </w:r>
          </w:p>
        </w:tc>
        <w:tc>
          <w:tcPr>
            <w:tcW w:w="0" w:type="auto"/>
            <w:tcBorders>
              <w:top w:val="nil"/>
              <w:left w:val="nil"/>
              <w:bottom w:val="single" w:color="auto" w:sz="4" w:space="0"/>
              <w:right w:val="single" w:color="auto" w:sz="8" w:space="0"/>
            </w:tcBorders>
            <w:shd w:val="clear" w:color="auto" w:fill="auto"/>
            <w:noWrap/>
            <w:vAlign w:val="bottom"/>
            <w:hideMark/>
          </w:tcPr>
          <w:p w:rsidRPr="0007741E" w:rsidR="00FA7EF8" w:rsidP="00FA7EF8" w:rsidRDefault="00FA7EF8" w14:paraId="675FA160" w14:textId="77777777">
            <w:pPr>
              <w:jc w:val="center"/>
              <w:rPr>
                <w:rFonts w:ascii="Arial" w:hAnsi="Arial" w:eastAsia="Times New Roman" w:cs="Arial"/>
                <w:color w:val="000000"/>
                <w:sz w:val="20"/>
                <w:szCs w:val="20"/>
              </w:rPr>
            </w:pPr>
            <w:r>
              <w:rPr>
                <w:rFonts w:ascii="Arial" w:hAnsi="Arial" w:cs="Arial"/>
                <w:color w:val="000000"/>
                <w:sz w:val="20"/>
                <w:szCs w:val="20"/>
              </w:rPr>
              <w:t>5.05E+05</w:t>
            </w:r>
          </w:p>
        </w:tc>
      </w:tr>
      <w:tr w:rsidRPr="0007741E" w:rsidR="00FA7EF8" w:rsidTr="00FA7EF8" w14:paraId="33117900" w14:textId="77777777">
        <w:trPr>
          <w:trHeight w:val="315"/>
        </w:trPr>
        <w:tc>
          <w:tcPr>
            <w:tcW w:w="0" w:type="auto"/>
            <w:noWrap/>
            <w:hideMark/>
          </w:tcPr>
          <w:p w:rsidRPr="00646962" w:rsidR="00FA7EF8" w:rsidP="00FA7EF8" w:rsidRDefault="00FA7EF8" w14:paraId="644317FE" w14:textId="77777777">
            <w:pPr>
              <w:jc w:val="center"/>
              <w:rPr>
                <w:rFonts w:ascii="Arial" w:hAnsi="Arial" w:eastAsia="Times New Roman" w:cs="Arial"/>
                <w:b/>
                <w:bCs/>
                <w:color w:val="000000"/>
                <w:sz w:val="20"/>
                <w:szCs w:val="20"/>
              </w:rPr>
            </w:pPr>
            <w:r w:rsidRPr="00646962">
              <w:rPr>
                <w:rFonts w:ascii="Arial" w:hAnsi="Arial" w:eastAsia="Times New Roman" w:cs="Arial"/>
                <w:b/>
                <w:bCs/>
                <w:color w:val="000000"/>
                <w:sz w:val="20"/>
                <w:szCs w:val="20"/>
              </w:rPr>
              <w:t>AVG</w:t>
            </w:r>
          </w:p>
        </w:tc>
        <w:tc>
          <w:tcPr>
            <w:tcW w:w="0" w:type="auto"/>
            <w:tcBorders>
              <w:top w:val="nil"/>
              <w:left w:val="single" w:color="auto" w:sz="8" w:space="0"/>
              <w:bottom w:val="single" w:color="auto" w:sz="8" w:space="0"/>
              <w:right w:val="single" w:color="auto" w:sz="4" w:space="0"/>
            </w:tcBorders>
            <w:shd w:val="clear" w:color="auto" w:fill="auto"/>
            <w:noWrap/>
            <w:vAlign w:val="bottom"/>
            <w:hideMark/>
          </w:tcPr>
          <w:p w:rsidRPr="00646962" w:rsidR="00FA7EF8" w:rsidP="00FA7EF8" w:rsidRDefault="00FA7EF8" w14:paraId="7CFC5598" w14:textId="77777777">
            <w:pPr>
              <w:jc w:val="center"/>
              <w:rPr>
                <w:rFonts w:ascii="Arial" w:hAnsi="Arial" w:eastAsia="Times New Roman" w:cs="Arial"/>
                <w:b/>
                <w:bCs/>
                <w:color w:val="000000"/>
                <w:sz w:val="20"/>
                <w:szCs w:val="20"/>
              </w:rPr>
            </w:pPr>
            <w:r w:rsidRPr="00646962">
              <w:rPr>
                <w:rFonts w:ascii="Arial" w:hAnsi="Arial" w:cs="Arial"/>
                <w:b/>
                <w:bCs/>
                <w:color w:val="000000"/>
                <w:sz w:val="20"/>
                <w:szCs w:val="20"/>
              </w:rPr>
              <w:t>6.52E+05</w:t>
            </w:r>
          </w:p>
        </w:tc>
        <w:tc>
          <w:tcPr>
            <w:tcW w:w="0" w:type="auto"/>
            <w:tcBorders>
              <w:top w:val="nil"/>
              <w:left w:val="nil"/>
              <w:bottom w:val="single" w:color="auto" w:sz="8" w:space="0"/>
              <w:right w:val="single" w:color="auto" w:sz="4" w:space="0"/>
            </w:tcBorders>
            <w:shd w:val="clear" w:color="auto" w:fill="auto"/>
            <w:noWrap/>
            <w:vAlign w:val="bottom"/>
            <w:hideMark/>
          </w:tcPr>
          <w:p w:rsidRPr="00646962" w:rsidR="00FA7EF8" w:rsidP="00FA7EF8" w:rsidRDefault="00FA7EF8" w14:paraId="776C9EC1" w14:textId="77777777">
            <w:pPr>
              <w:jc w:val="center"/>
              <w:rPr>
                <w:rFonts w:ascii="Arial" w:hAnsi="Arial" w:eastAsia="Times New Roman" w:cs="Arial"/>
                <w:b/>
                <w:bCs/>
                <w:color w:val="000000"/>
                <w:sz w:val="20"/>
                <w:szCs w:val="20"/>
              </w:rPr>
            </w:pPr>
            <w:r w:rsidRPr="00646962">
              <w:rPr>
                <w:rFonts w:ascii="Arial" w:hAnsi="Arial" w:cs="Arial"/>
                <w:b/>
                <w:bCs/>
                <w:color w:val="000000"/>
                <w:sz w:val="20"/>
                <w:szCs w:val="20"/>
              </w:rPr>
              <w:t>6.69E+05</w:t>
            </w:r>
          </w:p>
        </w:tc>
        <w:tc>
          <w:tcPr>
            <w:tcW w:w="0" w:type="auto"/>
            <w:tcBorders>
              <w:top w:val="nil"/>
              <w:left w:val="nil"/>
              <w:bottom w:val="single" w:color="auto" w:sz="8" w:space="0"/>
              <w:right w:val="single" w:color="auto" w:sz="8" w:space="0"/>
            </w:tcBorders>
            <w:shd w:val="clear" w:color="auto" w:fill="auto"/>
            <w:noWrap/>
            <w:vAlign w:val="bottom"/>
            <w:hideMark/>
          </w:tcPr>
          <w:p w:rsidRPr="00646962" w:rsidR="00FA7EF8" w:rsidP="00FA7EF8" w:rsidRDefault="00FA7EF8" w14:paraId="1D1339BE" w14:textId="77777777">
            <w:pPr>
              <w:jc w:val="center"/>
              <w:rPr>
                <w:rFonts w:ascii="Arial" w:hAnsi="Arial" w:eastAsia="Times New Roman" w:cs="Arial"/>
                <w:b/>
                <w:bCs/>
                <w:color w:val="000000"/>
                <w:sz w:val="20"/>
                <w:szCs w:val="20"/>
              </w:rPr>
            </w:pPr>
            <w:r w:rsidRPr="00646962">
              <w:rPr>
                <w:rFonts w:ascii="Arial" w:hAnsi="Arial" w:cs="Arial"/>
                <w:b/>
                <w:bCs/>
                <w:color w:val="000000"/>
                <w:sz w:val="20"/>
                <w:szCs w:val="20"/>
              </w:rPr>
              <w:t>2.63E+04</w:t>
            </w:r>
          </w:p>
        </w:tc>
        <w:tc>
          <w:tcPr>
            <w:tcW w:w="0" w:type="auto"/>
            <w:tcBorders>
              <w:top w:val="nil"/>
              <w:left w:val="nil"/>
              <w:bottom w:val="single" w:color="auto" w:sz="8" w:space="0"/>
              <w:right w:val="single" w:color="auto" w:sz="4" w:space="0"/>
            </w:tcBorders>
            <w:shd w:val="clear" w:color="auto" w:fill="auto"/>
            <w:noWrap/>
            <w:vAlign w:val="bottom"/>
            <w:hideMark/>
          </w:tcPr>
          <w:p w:rsidRPr="00646962" w:rsidR="00FA7EF8" w:rsidP="00FA7EF8" w:rsidRDefault="00FA7EF8" w14:paraId="059AE998" w14:textId="77777777">
            <w:pPr>
              <w:jc w:val="center"/>
              <w:rPr>
                <w:rFonts w:ascii="Arial" w:hAnsi="Arial" w:eastAsia="Times New Roman" w:cs="Arial"/>
                <w:b/>
                <w:bCs/>
                <w:color w:val="000000"/>
                <w:sz w:val="20"/>
                <w:szCs w:val="20"/>
              </w:rPr>
            </w:pPr>
            <w:r w:rsidRPr="00646962">
              <w:rPr>
                <w:rFonts w:ascii="Arial" w:hAnsi="Arial" w:cs="Arial"/>
                <w:b/>
                <w:bCs/>
                <w:color w:val="000000"/>
                <w:sz w:val="20"/>
                <w:szCs w:val="20"/>
              </w:rPr>
              <w:t>6.19E+05</w:t>
            </w:r>
          </w:p>
        </w:tc>
        <w:tc>
          <w:tcPr>
            <w:tcW w:w="0" w:type="auto"/>
            <w:tcBorders>
              <w:top w:val="nil"/>
              <w:left w:val="nil"/>
              <w:bottom w:val="single" w:color="auto" w:sz="8" w:space="0"/>
              <w:right w:val="single" w:color="auto" w:sz="4" w:space="0"/>
            </w:tcBorders>
            <w:shd w:val="clear" w:color="auto" w:fill="auto"/>
            <w:noWrap/>
            <w:vAlign w:val="bottom"/>
            <w:hideMark/>
          </w:tcPr>
          <w:p w:rsidRPr="00646962" w:rsidR="00FA7EF8" w:rsidP="00FA7EF8" w:rsidRDefault="00FA7EF8" w14:paraId="23002F35" w14:textId="77777777">
            <w:pPr>
              <w:jc w:val="center"/>
              <w:rPr>
                <w:rFonts w:ascii="Arial" w:hAnsi="Arial" w:eastAsia="Times New Roman" w:cs="Arial"/>
                <w:b/>
                <w:bCs/>
                <w:color w:val="000000"/>
                <w:sz w:val="20"/>
                <w:szCs w:val="20"/>
              </w:rPr>
            </w:pPr>
            <w:r w:rsidRPr="00646962">
              <w:rPr>
                <w:rFonts w:ascii="Arial" w:hAnsi="Arial" w:cs="Arial"/>
                <w:b/>
                <w:bCs/>
                <w:color w:val="000000"/>
                <w:sz w:val="20"/>
                <w:szCs w:val="20"/>
              </w:rPr>
              <w:t>3.75E+05</w:t>
            </w:r>
          </w:p>
        </w:tc>
        <w:tc>
          <w:tcPr>
            <w:tcW w:w="0" w:type="auto"/>
            <w:tcBorders>
              <w:top w:val="nil"/>
              <w:left w:val="nil"/>
              <w:bottom w:val="single" w:color="auto" w:sz="8" w:space="0"/>
              <w:right w:val="single" w:color="auto" w:sz="8" w:space="0"/>
            </w:tcBorders>
            <w:shd w:val="clear" w:color="auto" w:fill="auto"/>
            <w:noWrap/>
            <w:vAlign w:val="bottom"/>
            <w:hideMark/>
          </w:tcPr>
          <w:p w:rsidRPr="00646962" w:rsidR="00FA7EF8" w:rsidP="00FA7EF8" w:rsidRDefault="00FA7EF8" w14:paraId="591FC690" w14:textId="77777777">
            <w:pPr>
              <w:jc w:val="center"/>
              <w:rPr>
                <w:rFonts w:ascii="Arial" w:hAnsi="Arial" w:eastAsia="Times New Roman" w:cs="Arial"/>
                <w:b/>
                <w:bCs/>
                <w:color w:val="000000"/>
                <w:sz w:val="20"/>
                <w:szCs w:val="20"/>
              </w:rPr>
            </w:pPr>
            <w:r w:rsidRPr="00646962">
              <w:rPr>
                <w:rFonts w:ascii="Arial" w:hAnsi="Arial" w:cs="Arial"/>
                <w:b/>
                <w:bCs/>
                <w:color w:val="000000"/>
                <w:sz w:val="20"/>
                <w:szCs w:val="20"/>
              </w:rPr>
              <w:t>3.49E+05</w:t>
            </w:r>
          </w:p>
        </w:tc>
      </w:tr>
    </w:tbl>
    <w:p w:rsidR="00FA7EF8" w:rsidP="00FA7EF8" w:rsidRDefault="00FA7EF8" w14:paraId="405BC40D" w14:textId="77777777"/>
    <w:p w:rsidR="00FA7EF8" w:rsidP="00FA7EF8" w:rsidRDefault="00FA7EF8" w14:paraId="1B7CF267" w14:textId="77777777"/>
    <w:p w:rsidR="00FA7EF8" w:rsidP="00FA7EF8" w:rsidRDefault="00FA7EF8" w14:paraId="236C1E6E" w14:textId="77777777"/>
    <w:p w:rsidR="00535833" w:rsidRDefault="00535833" w14:paraId="4C7EF049" w14:textId="3CEBB2CB">
      <w:pPr>
        <w:rPr>
          <w:rFonts w:ascii="Times New Roman" w:hAnsi="Times New Roman"/>
        </w:rPr>
      </w:pPr>
    </w:p>
    <w:sectPr w:rsidR="00535833" w:rsidSect="00CF729A">
      <w:headerReference w:type="default" r:id="rId29"/>
      <w:pgSz w:w="12240" w:h="15840" w:orient="portrait" w:code="1"/>
      <w:pgMar w:top="1800" w:right="1440" w:bottom="1080" w:left="1440" w:header="1080" w:footer="108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26884" w:rsidRDefault="00C26884" w14:paraId="31C1C502" w14:textId="77777777">
      <w:r>
        <w:separator/>
      </w:r>
    </w:p>
  </w:endnote>
  <w:endnote w:type="continuationSeparator" w:id="0">
    <w:p w:rsidR="00C26884" w:rsidRDefault="00C26884" w14:paraId="7C2232DB" w14:textId="77777777">
      <w:r>
        <w:continuationSeparator/>
      </w:r>
    </w:p>
  </w:endnote>
  <w:endnote w:type="continuationNotice" w:id="1">
    <w:p w:rsidR="00C26884" w:rsidRDefault="00C26884" w14:paraId="4903175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NewCenturySchlbk">
    <w:panose1 w:val="00000000000000000000"/>
    <w:charset w:val="00"/>
    <w:family w:val="roman"/>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3A68DC" w:rsidR="00C26884" w:rsidP="007F0028" w:rsidRDefault="00C26884" w14:paraId="2876231F" w14:textId="64261C86">
    <w:pPr>
      <w:pStyle w:val="Footer"/>
      <w:pBdr>
        <w:top w:val="single" w:color="auto" w:sz="4" w:space="1"/>
      </w:pBdr>
      <w:ind w:right="360"/>
      <w:rPr>
        <w:rFonts w:ascii="Arial" w:hAnsi="Arial"/>
      </w:rPr>
    </w:pPr>
    <w:r w:rsidRPr="003A68DC">
      <w:rPr>
        <w:rFonts w:ascii="Times New Roman" w:hAnsi="Times New Roman"/>
        <w:i/>
        <w:iCs/>
        <w:sz w:val="18"/>
      </w:rPr>
      <w:t>St. Johns River Water Management District</w:t>
    </w:r>
    <w:r w:rsidRPr="003A68DC">
      <w:rPr>
        <w:rFonts w:ascii="Times New Roman" w:hAnsi="Times New Roman"/>
        <w:sz w:val="18"/>
      </w:rPr>
      <w:tab/>
    </w:r>
    <w:r>
      <w:rPr>
        <w:rFonts w:ascii="Times New Roman" w:hAnsi="Times New Roman"/>
        <w:sz w:val="18"/>
      </w:rPr>
      <w:t xml:space="preserve">                                                                                                                            </w:t>
    </w:r>
    <w:r w:rsidRPr="00A12EA2">
      <w:rPr>
        <w:rFonts w:ascii="Times New Roman" w:hAnsi="Times New Roman"/>
        <w:sz w:val="18"/>
      </w:rPr>
      <w:fldChar w:fldCharType="begin"/>
    </w:r>
    <w:r w:rsidRPr="00A12EA2">
      <w:rPr>
        <w:rFonts w:ascii="Times New Roman" w:hAnsi="Times New Roman"/>
        <w:sz w:val="18"/>
      </w:rPr>
      <w:instrText xml:space="preserve"> PAGE   \* MERGEFORMAT </w:instrText>
    </w:r>
    <w:r w:rsidRPr="00A12EA2">
      <w:rPr>
        <w:rFonts w:ascii="Times New Roman" w:hAnsi="Times New Roman"/>
        <w:sz w:val="18"/>
      </w:rPr>
      <w:fldChar w:fldCharType="separate"/>
    </w:r>
    <w:r w:rsidRPr="00A12EA2">
      <w:rPr>
        <w:rFonts w:ascii="Times New Roman" w:hAnsi="Times New Roman"/>
        <w:noProof/>
        <w:sz w:val="18"/>
      </w:rPr>
      <w:t>1</w:t>
    </w:r>
    <w:r w:rsidRPr="00A12EA2">
      <w:rPr>
        <w:rFonts w:ascii="Times New Roman" w:hAnsi="Times New Roman"/>
        <w:noProof/>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7F0028" w:rsidR="00C26884" w:rsidP="00A12EA2" w:rsidRDefault="00C26884" w14:paraId="013E8DA5" w14:textId="730F98C7">
    <w:pPr>
      <w:pStyle w:val="Footer"/>
      <w:pBdr>
        <w:top w:val="single" w:color="auto" w:sz="4" w:space="1"/>
      </w:pBdr>
      <w:rPr>
        <w:rFonts w:ascii="Times New Roman" w:hAnsi="Times New Roman"/>
        <w:i/>
        <w:iCs/>
        <w:sz w:val="18"/>
        <w:szCs w:val="14"/>
      </w:rPr>
    </w:pPr>
    <w:r w:rsidRPr="007F0028">
      <w:rPr>
        <w:rFonts w:ascii="Times New Roman" w:hAnsi="Times New Roman"/>
        <w:i/>
        <w:iCs/>
        <w:sz w:val="18"/>
        <w:szCs w:val="14"/>
      </w:rPr>
      <w:t xml:space="preserve">St. Johns River Water Management District                                                                                               </w:t>
    </w:r>
    <w:r>
      <w:rPr>
        <w:rFonts w:ascii="Times New Roman" w:hAnsi="Times New Roman"/>
        <w:i/>
        <w:iCs/>
        <w:sz w:val="18"/>
        <w:szCs w:val="14"/>
      </w:rPr>
      <w:t xml:space="preserve">                                     </w:t>
    </w:r>
    <w:r w:rsidRPr="007F0028">
      <w:rPr>
        <w:rFonts w:ascii="Times New Roman" w:hAnsi="Times New Roman"/>
        <w:i/>
        <w:iCs/>
        <w:sz w:val="18"/>
        <w:szCs w:val="14"/>
      </w:rPr>
      <w:t xml:space="preserve"> </w:t>
    </w:r>
    <w:r>
      <w:rPr>
        <w:rFonts w:ascii="Times New Roman" w:hAnsi="Times New Roman"/>
        <w:i/>
        <w:iCs/>
        <w:sz w:val="18"/>
        <w:szCs w:val="14"/>
      </w:rPr>
      <w:t xml:space="preserve"> </w:t>
    </w:r>
    <w:sdt>
      <w:sdtPr>
        <w:rPr>
          <w:rFonts w:ascii="Times New Roman" w:hAnsi="Times New Roman"/>
          <w:i/>
          <w:iCs/>
          <w:sz w:val="18"/>
          <w:szCs w:val="14"/>
        </w:rPr>
        <w:id w:val="-1938053596"/>
        <w:docPartObj>
          <w:docPartGallery w:val="Page Numbers (Bottom of Page)"/>
          <w:docPartUnique/>
        </w:docPartObj>
      </w:sdtPr>
      <w:sdtEndPr>
        <w:rPr>
          <w:noProof/>
        </w:rPr>
      </w:sdtEndPr>
      <w:sdtContent>
        <w:r w:rsidRPr="007F0028">
          <w:rPr>
            <w:rFonts w:ascii="Times New Roman" w:hAnsi="Times New Roman"/>
            <w:i/>
            <w:iCs/>
            <w:sz w:val="18"/>
            <w:szCs w:val="14"/>
          </w:rPr>
          <w:fldChar w:fldCharType="begin"/>
        </w:r>
        <w:r w:rsidRPr="007F0028">
          <w:rPr>
            <w:rFonts w:ascii="Times New Roman" w:hAnsi="Times New Roman"/>
            <w:i/>
            <w:iCs/>
            <w:sz w:val="18"/>
            <w:szCs w:val="14"/>
          </w:rPr>
          <w:instrText xml:space="preserve"> PAGE   \* MERGEFORMAT </w:instrText>
        </w:r>
        <w:r w:rsidRPr="007F0028">
          <w:rPr>
            <w:rFonts w:ascii="Times New Roman" w:hAnsi="Times New Roman"/>
            <w:i/>
            <w:iCs/>
            <w:sz w:val="18"/>
            <w:szCs w:val="14"/>
          </w:rPr>
          <w:fldChar w:fldCharType="separate"/>
        </w:r>
        <w:r w:rsidRPr="007F0028">
          <w:rPr>
            <w:rFonts w:ascii="Times New Roman" w:hAnsi="Times New Roman"/>
            <w:i/>
            <w:iCs/>
            <w:noProof/>
            <w:sz w:val="18"/>
            <w:szCs w:val="14"/>
          </w:rPr>
          <w:t>2</w:t>
        </w:r>
        <w:r w:rsidRPr="007F0028">
          <w:rPr>
            <w:rFonts w:ascii="Times New Roman" w:hAnsi="Times New Roman"/>
            <w:i/>
            <w:iCs/>
            <w:noProof/>
            <w:sz w:val="18"/>
            <w:szCs w:val="14"/>
          </w:rPr>
          <w:fldChar w:fldCharType="end"/>
        </w:r>
      </w:sdtContent>
    </w:sdt>
  </w:p>
  <w:p w:rsidRPr="007F0028" w:rsidR="00C26884" w:rsidRDefault="00C26884" w14:paraId="74A0FCE4" w14:textId="77777777">
    <w:pPr>
      <w:pStyle w:val="Footer"/>
      <w:ind w:right="360"/>
      <w:rPr>
        <w:rFonts w:ascii="Arial" w:hAnsi="Arial"/>
        <w:sz w:val="20"/>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3A68DC" w:rsidR="00C26884" w:rsidRDefault="00C26884" w14:paraId="49206A08" w14:textId="77777777">
    <w:pPr>
      <w:pStyle w:val="Footer"/>
      <w:rPr>
        <w:rFonts w:ascii="Arial" w:hAnsi="Arial"/>
      </w:rPr>
    </w:pPr>
  </w:p>
  <w:p w:rsidRPr="007F0028" w:rsidR="00C26884" w:rsidP="007F0028" w:rsidRDefault="00C26884" w14:paraId="7461FFD0" w14:textId="4A5EBA71">
    <w:pPr>
      <w:pStyle w:val="Footer"/>
      <w:pBdr>
        <w:top w:val="single" w:color="auto" w:sz="6" w:space="1"/>
      </w:pBdr>
      <w:tabs>
        <w:tab w:val="clear" w:pos="4320"/>
        <w:tab w:val="clear" w:pos="8640"/>
        <w:tab w:val="right" w:pos="9360"/>
      </w:tabs>
      <w:rPr>
        <w:rFonts w:ascii="Times New Roman" w:hAnsi="Times New Roman"/>
        <w:i/>
        <w:iCs/>
        <w:sz w:val="18"/>
        <w:szCs w:val="18"/>
      </w:rPr>
    </w:pPr>
    <w:r w:rsidRPr="007F0028">
      <w:rPr>
        <w:rFonts w:ascii="Times New Roman" w:hAnsi="Times New Roman"/>
        <w:i/>
        <w:iCs/>
        <w:sz w:val="18"/>
        <w:szCs w:val="18"/>
      </w:rPr>
      <w:t xml:space="preserve">St. Johns River Water Management District                                                                                                                                     </w:t>
    </w:r>
    <w:r w:rsidRPr="007F0028">
      <w:rPr>
        <w:rStyle w:val="PageNumber"/>
        <w:rFonts w:ascii="Times New Roman" w:hAnsi="Times New Roman"/>
        <w:i/>
        <w:iCs/>
        <w:sz w:val="18"/>
        <w:szCs w:val="18"/>
      </w:rPr>
      <w:fldChar w:fldCharType="begin"/>
    </w:r>
    <w:r w:rsidRPr="007F0028">
      <w:rPr>
        <w:rStyle w:val="PageNumber"/>
        <w:rFonts w:ascii="Times New Roman" w:hAnsi="Times New Roman"/>
        <w:i/>
        <w:iCs/>
        <w:sz w:val="18"/>
        <w:szCs w:val="18"/>
      </w:rPr>
      <w:instrText xml:space="preserve"> PAGE </w:instrText>
    </w:r>
    <w:r w:rsidRPr="007F0028">
      <w:rPr>
        <w:rStyle w:val="PageNumber"/>
        <w:rFonts w:ascii="Times New Roman" w:hAnsi="Times New Roman"/>
        <w:i/>
        <w:iCs/>
        <w:sz w:val="18"/>
        <w:szCs w:val="18"/>
      </w:rPr>
      <w:fldChar w:fldCharType="separate"/>
    </w:r>
    <w:r w:rsidRPr="007F0028">
      <w:rPr>
        <w:rStyle w:val="PageNumber"/>
        <w:rFonts w:ascii="Times New Roman" w:hAnsi="Times New Roman"/>
        <w:i/>
        <w:iCs/>
        <w:noProof/>
        <w:sz w:val="18"/>
        <w:szCs w:val="18"/>
      </w:rPr>
      <w:t>4</w:t>
    </w:r>
    <w:r w:rsidRPr="007F0028">
      <w:rPr>
        <w:rStyle w:val="PageNumber"/>
        <w:rFonts w:ascii="Times New Roman" w:hAnsi="Times New Roman"/>
        <w:i/>
        <w:iCs/>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7F0028" w:rsidR="00C26884" w:rsidP="007F0028" w:rsidRDefault="00C26884" w14:paraId="19E68206" w14:textId="2EFBDD47">
    <w:pPr>
      <w:pStyle w:val="Footer"/>
      <w:pBdr>
        <w:top w:val="single" w:color="auto" w:sz="4" w:space="1"/>
      </w:pBdr>
      <w:rPr>
        <w:rFonts w:ascii="Times New Roman" w:hAnsi="Times New Roman"/>
        <w:i/>
        <w:iCs/>
        <w:sz w:val="18"/>
        <w:szCs w:val="14"/>
      </w:rPr>
    </w:pPr>
    <w:r w:rsidRPr="007F0028">
      <w:rPr>
        <w:rFonts w:ascii="Times New Roman" w:hAnsi="Times New Roman"/>
        <w:i/>
        <w:iCs/>
        <w:sz w:val="18"/>
        <w:szCs w:val="14"/>
      </w:rPr>
      <w:t xml:space="preserve">St. Johns River Water Management District                                                                 </w:t>
    </w:r>
    <w:sdt>
      <w:sdtPr>
        <w:rPr>
          <w:rFonts w:ascii="Times New Roman" w:hAnsi="Times New Roman"/>
          <w:i/>
          <w:iCs/>
          <w:sz w:val="18"/>
          <w:szCs w:val="14"/>
        </w:rPr>
        <w:id w:val="-398604621"/>
        <w:docPartObj>
          <w:docPartGallery w:val="Page Numbers (Bottom of Page)"/>
          <w:docPartUnique/>
        </w:docPartObj>
      </w:sdtPr>
      <w:sdtEndPr>
        <w:rPr>
          <w:noProof/>
        </w:rPr>
      </w:sdtEndPr>
      <w:sdtContent>
        <w:r w:rsidRPr="007F0028">
          <w:rPr>
            <w:rFonts w:ascii="Times New Roman" w:hAnsi="Times New Roman"/>
            <w:i/>
            <w:iCs/>
            <w:sz w:val="18"/>
            <w:szCs w:val="14"/>
          </w:rPr>
          <w:t xml:space="preserve">                             </w:t>
        </w:r>
        <w:r>
          <w:rPr>
            <w:rFonts w:ascii="Times New Roman" w:hAnsi="Times New Roman"/>
            <w:i/>
            <w:iCs/>
            <w:sz w:val="18"/>
            <w:szCs w:val="14"/>
          </w:rPr>
          <w:t xml:space="preserve">                                      </w:t>
        </w:r>
        <w:r w:rsidRPr="007F0028">
          <w:rPr>
            <w:rFonts w:ascii="Times New Roman" w:hAnsi="Times New Roman"/>
            <w:i/>
            <w:iCs/>
            <w:sz w:val="18"/>
            <w:szCs w:val="14"/>
          </w:rPr>
          <w:t xml:space="preserve"> </w:t>
        </w:r>
        <w:r w:rsidRPr="007F0028">
          <w:rPr>
            <w:rFonts w:ascii="Times New Roman" w:hAnsi="Times New Roman"/>
            <w:i/>
            <w:iCs/>
            <w:sz w:val="18"/>
            <w:szCs w:val="14"/>
          </w:rPr>
          <w:fldChar w:fldCharType="begin"/>
        </w:r>
        <w:r w:rsidRPr="007F0028">
          <w:rPr>
            <w:rFonts w:ascii="Times New Roman" w:hAnsi="Times New Roman"/>
            <w:i/>
            <w:iCs/>
            <w:sz w:val="18"/>
            <w:szCs w:val="14"/>
          </w:rPr>
          <w:instrText xml:space="preserve"> PAGE   \* MERGEFORMAT </w:instrText>
        </w:r>
        <w:r w:rsidRPr="007F0028">
          <w:rPr>
            <w:rFonts w:ascii="Times New Roman" w:hAnsi="Times New Roman"/>
            <w:i/>
            <w:iCs/>
            <w:sz w:val="18"/>
            <w:szCs w:val="14"/>
          </w:rPr>
          <w:fldChar w:fldCharType="separate"/>
        </w:r>
        <w:r>
          <w:rPr>
            <w:rFonts w:ascii="Times New Roman" w:hAnsi="Times New Roman"/>
            <w:i/>
            <w:iCs/>
            <w:sz w:val="18"/>
            <w:szCs w:val="14"/>
          </w:rPr>
          <w:t>vii</w:t>
        </w:r>
        <w:r w:rsidRPr="007F0028">
          <w:rPr>
            <w:rFonts w:ascii="Times New Roman" w:hAnsi="Times New Roman"/>
            <w:i/>
            <w:iCs/>
            <w:noProof/>
            <w:sz w:val="18"/>
            <w:szCs w:val="14"/>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3A68DC" w:rsidR="00C26884" w:rsidRDefault="00C26884" w14:paraId="42998778" w14:textId="77777777">
    <w:pPr>
      <w:pStyle w:val="Footer"/>
      <w:jc w:val="center"/>
      <w:rPr>
        <w:rFonts w:ascii="Arial" w:hAnsi="Arial"/>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7F0028" w:rsidR="00C26884" w:rsidP="007F0028" w:rsidRDefault="00C26884" w14:paraId="588DC5D4" w14:textId="1E296510">
    <w:pPr>
      <w:pStyle w:val="Footer"/>
      <w:pBdr>
        <w:top w:val="single" w:color="auto" w:sz="4" w:space="1"/>
      </w:pBdr>
      <w:rPr>
        <w:rFonts w:ascii="Times New Roman" w:hAnsi="Times New Roman"/>
        <w:i/>
        <w:iCs/>
        <w:sz w:val="18"/>
        <w:szCs w:val="14"/>
      </w:rPr>
    </w:pPr>
    <w:r w:rsidRPr="007F0028">
      <w:rPr>
        <w:rFonts w:ascii="Times New Roman" w:hAnsi="Times New Roman"/>
        <w:i/>
        <w:iCs/>
        <w:sz w:val="18"/>
        <w:szCs w:val="14"/>
      </w:rPr>
      <w:t xml:space="preserve">St. Johns River Water Management District                                                                 </w:t>
    </w:r>
    <w:sdt>
      <w:sdtPr>
        <w:rPr>
          <w:rFonts w:ascii="Times New Roman" w:hAnsi="Times New Roman"/>
          <w:i/>
          <w:iCs/>
          <w:sz w:val="18"/>
          <w:szCs w:val="14"/>
        </w:rPr>
        <w:id w:val="1878818615"/>
        <w:docPartObj>
          <w:docPartGallery w:val="Page Numbers (Bottom of Page)"/>
          <w:docPartUnique/>
        </w:docPartObj>
      </w:sdtPr>
      <w:sdtEndPr>
        <w:rPr>
          <w:noProof/>
        </w:rPr>
      </w:sdtEndPr>
      <w:sdtContent>
        <w:r w:rsidRPr="007F0028">
          <w:rPr>
            <w:rFonts w:ascii="Times New Roman" w:hAnsi="Times New Roman"/>
            <w:i/>
            <w:iCs/>
            <w:sz w:val="18"/>
            <w:szCs w:val="14"/>
          </w:rPr>
          <w:t xml:space="preserve">                             </w:t>
        </w:r>
        <w:r>
          <w:rPr>
            <w:rFonts w:ascii="Times New Roman" w:hAnsi="Times New Roman"/>
            <w:i/>
            <w:iCs/>
            <w:sz w:val="18"/>
            <w:szCs w:val="14"/>
          </w:rPr>
          <w:t xml:space="preserve">                                     </w:t>
        </w:r>
        <w:r w:rsidRPr="00AD4071">
          <w:rPr>
            <w:rFonts w:ascii="Times New Roman" w:hAnsi="Times New Roman"/>
            <w:i/>
            <w:iCs/>
            <w:sz w:val="18"/>
            <w:szCs w:val="14"/>
          </w:rPr>
          <w:fldChar w:fldCharType="begin"/>
        </w:r>
        <w:r w:rsidRPr="00AD4071">
          <w:rPr>
            <w:rFonts w:ascii="Times New Roman" w:hAnsi="Times New Roman"/>
            <w:i/>
            <w:iCs/>
            <w:sz w:val="18"/>
            <w:szCs w:val="14"/>
          </w:rPr>
          <w:instrText xml:space="preserve"> PAGE   \* MERGEFORMAT </w:instrText>
        </w:r>
        <w:r w:rsidRPr="00AD4071">
          <w:rPr>
            <w:rFonts w:ascii="Times New Roman" w:hAnsi="Times New Roman"/>
            <w:i/>
            <w:iCs/>
            <w:sz w:val="18"/>
            <w:szCs w:val="14"/>
          </w:rPr>
          <w:fldChar w:fldCharType="separate"/>
        </w:r>
        <w:r w:rsidRPr="00AD4071">
          <w:rPr>
            <w:rFonts w:ascii="Times New Roman" w:hAnsi="Times New Roman"/>
            <w:i/>
            <w:iCs/>
            <w:noProof/>
            <w:sz w:val="18"/>
            <w:szCs w:val="14"/>
          </w:rPr>
          <w:t>1</w:t>
        </w:r>
        <w:r w:rsidRPr="00AD4071">
          <w:rPr>
            <w:rFonts w:ascii="Times New Roman" w:hAnsi="Times New Roman"/>
            <w:i/>
            <w:iCs/>
            <w:noProof/>
            <w:sz w:val="18"/>
            <w:szCs w:val="1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26884" w:rsidRDefault="00C26884" w14:paraId="403E2BCD" w14:textId="77777777">
      <w:r>
        <w:separator/>
      </w:r>
    </w:p>
  </w:footnote>
  <w:footnote w:type="continuationSeparator" w:id="0">
    <w:p w:rsidR="00C26884" w:rsidRDefault="00C26884" w14:paraId="5C922275" w14:textId="77777777">
      <w:r>
        <w:continuationSeparator/>
      </w:r>
    </w:p>
  </w:footnote>
  <w:footnote w:type="continuationNotice" w:id="1">
    <w:p w:rsidR="00C26884" w:rsidRDefault="00C26884" w14:paraId="6AD3679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A12EA2" w:rsidR="00C26884" w:rsidP="00A12EA2" w:rsidRDefault="00C26884" w14:paraId="4A6701AC" w14:textId="2DE8DD78">
    <w:pPr>
      <w:pStyle w:val="Header"/>
      <w:pBdr>
        <w:bottom w:val="single" w:color="auto" w:sz="4" w:space="1"/>
      </w:pBdr>
      <w:rPr>
        <w:rFonts w:ascii="Times New Roman" w:hAnsi="Times New Roman"/>
        <w:i/>
        <w:iCs/>
        <w:sz w:val="22"/>
        <w:szCs w:val="18"/>
      </w:rPr>
    </w:pPr>
    <w:r w:rsidRPr="00A12EA2">
      <w:rPr>
        <w:rFonts w:ascii="Times New Roman" w:hAnsi="Times New Roman"/>
        <w:i/>
        <w:iCs/>
        <w:sz w:val="22"/>
        <w:szCs w:val="18"/>
      </w:rPr>
      <w:t>Keystone Heights Transient Groundwater Model Version 2.0</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3A68DC" w:rsidR="00C26884" w:rsidRDefault="00C26884" w14:paraId="497CAC2C" w14:textId="77777777">
    <w:pPr>
      <w:pStyle w:val="Header"/>
      <w:rPr>
        <w:rFonts w:ascii="Arial" w:hAnsi="Arial"/>
        <w:b/>
        <w:bCs/>
      </w:rPr>
    </w:pPr>
  </w:p>
  <w:p w:rsidRPr="003A68DC" w:rsidR="00C26884" w:rsidRDefault="00C26884" w14:paraId="4EE60101" w14:textId="77777777">
    <w:pPr>
      <w:pStyle w:val="Header"/>
      <w:rPr>
        <w:rFonts w:ascii="Arial" w:hAnsi="Arial"/>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3A68DC" w:rsidR="00C26884" w:rsidP="00CF729A" w:rsidRDefault="00C26884" w14:paraId="37B0ECA1" w14:textId="4C14CD42">
    <w:pPr>
      <w:pStyle w:val="Header"/>
      <w:pBdr>
        <w:bottom w:val="single" w:color="auto" w:sz="4" w:space="1"/>
      </w:pBdr>
      <w:jc w:val="right"/>
      <w:rPr>
        <w:rFonts w:ascii="Arial" w:hAnsi="Arial"/>
        <w:sz w:val="22"/>
      </w:rPr>
    </w:pPr>
    <w:r>
      <w:rPr>
        <w:rFonts w:ascii="Times New Roman" w:hAnsi="Times New Roman"/>
        <w:i/>
        <w:iCs/>
        <w:sz w:val="22"/>
      </w:rPr>
      <w:fldChar w:fldCharType="begin"/>
    </w:r>
    <w:r>
      <w:rPr>
        <w:rFonts w:ascii="Times New Roman" w:hAnsi="Times New Roman"/>
        <w:i/>
        <w:iCs/>
        <w:sz w:val="22"/>
      </w:rPr>
      <w:instrText xml:space="preserve"> STYLEREF  "Heading 1"  \* MERGEFORMAT </w:instrText>
    </w:r>
    <w:r>
      <w:rPr>
        <w:rFonts w:ascii="Times New Roman" w:hAnsi="Times New Roman"/>
        <w:i/>
        <w:iCs/>
        <w:sz w:val="22"/>
      </w:rPr>
      <w:fldChar w:fldCharType="separate"/>
    </w:r>
    <w:r w:rsidR="00BF32BA">
      <w:rPr>
        <w:rFonts w:ascii="Times New Roman" w:hAnsi="Times New Roman"/>
        <w:i/>
        <w:iCs/>
        <w:noProof/>
        <w:sz w:val="22"/>
      </w:rPr>
      <w:t>Appendix B—Annual Lake Water Budget Tables in Cubic Feet Per Day (cfd) (1957-2018)</w:t>
    </w:r>
    <w:r>
      <w:rPr>
        <w:rFonts w:ascii="Times New Roman" w:hAnsi="Times New Roman"/>
        <w:i/>
        <w:iCs/>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A12EA2" w:rsidR="00C26884" w:rsidP="007F0028" w:rsidRDefault="00C26884" w14:paraId="751153C9" w14:textId="65180567">
    <w:pPr>
      <w:pStyle w:val="Header"/>
      <w:pBdr>
        <w:bottom w:val="single" w:color="auto" w:sz="4" w:space="1"/>
      </w:pBdr>
      <w:jc w:val="right"/>
      <w:rPr>
        <w:rFonts w:ascii="Times New Roman" w:hAnsi="Times New Roman"/>
        <w:i/>
        <w:iCs/>
      </w:rPr>
    </w:pPr>
    <w:r>
      <w:rPr>
        <w:rFonts w:ascii="Times New Roman" w:hAnsi="Times New Roman"/>
        <w:i/>
        <w:iCs/>
        <w:sz w:val="22"/>
      </w:rPr>
      <w:fldChar w:fldCharType="begin"/>
    </w:r>
    <w:r>
      <w:rPr>
        <w:rFonts w:ascii="Times New Roman" w:hAnsi="Times New Roman"/>
        <w:i/>
        <w:iCs/>
        <w:sz w:val="22"/>
      </w:rPr>
      <w:instrText xml:space="preserve"> STYLEREF  "Heading 1"  \* MERGEFORMAT </w:instrText>
    </w:r>
    <w:r>
      <w:rPr>
        <w:rFonts w:ascii="Times New Roman" w:hAnsi="Times New Roman"/>
        <w:i/>
        <w:iCs/>
        <w:sz w:val="22"/>
      </w:rPr>
      <w:fldChar w:fldCharType="separate"/>
    </w:r>
    <w:r>
      <w:rPr>
        <w:rFonts w:ascii="Times New Roman" w:hAnsi="Times New Roman"/>
        <w:i/>
        <w:iCs/>
        <w:noProof/>
        <w:sz w:val="22"/>
      </w:rPr>
      <w:t>Executive Summary</w:t>
    </w:r>
    <w:r>
      <w:rPr>
        <w:rFonts w:ascii="Times New Roman" w:hAnsi="Times New Roman"/>
        <w:i/>
        <w:iCs/>
        <w:sz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A12EA2" w:rsidR="00C26884" w:rsidP="007F0028" w:rsidRDefault="00C26884" w14:paraId="181AE817" w14:textId="10A534FA">
    <w:pPr>
      <w:pStyle w:val="Header"/>
      <w:pBdr>
        <w:bottom w:val="single" w:color="auto" w:sz="4" w:space="1"/>
      </w:pBdr>
      <w:jc w:val="right"/>
      <w:rPr>
        <w:rFonts w:ascii="Times New Roman" w:hAnsi="Times New Roman"/>
        <w:i/>
        <w:iCs/>
      </w:rPr>
    </w:pPr>
    <w:r>
      <w:rPr>
        <w:rFonts w:ascii="Times New Roman" w:hAnsi="Times New Roman"/>
        <w:i/>
        <w:iCs/>
        <w:sz w:val="22"/>
      </w:rPr>
      <w:fldChar w:fldCharType="begin"/>
    </w:r>
    <w:r>
      <w:rPr>
        <w:rFonts w:ascii="Times New Roman" w:hAnsi="Times New Roman"/>
        <w:i/>
        <w:iCs/>
        <w:sz w:val="22"/>
      </w:rPr>
      <w:instrText xml:space="preserve"> STYLEREF  "Heading 1"  \* MERGEFORMAT </w:instrText>
    </w:r>
    <w:r>
      <w:rPr>
        <w:rFonts w:ascii="Times New Roman" w:hAnsi="Times New Roman"/>
        <w:i/>
        <w:iCs/>
        <w:sz w:val="22"/>
      </w:rPr>
      <w:fldChar w:fldCharType="separate"/>
    </w:r>
    <w:r w:rsidR="00BF32BA">
      <w:rPr>
        <w:rFonts w:ascii="Times New Roman" w:hAnsi="Times New Roman"/>
        <w:i/>
        <w:iCs/>
        <w:noProof/>
        <w:sz w:val="22"/>
      </w:rPr>
      <w:t>Executive Summary</w:t>
    </w:r>
    <w:r>
      <w:rPr>
        <w:rFonts w:ascii="Times New Roman" w:hAnsi="Times New Roman"/>
        <w:i/>
        <w:iCs/>
        <w:sz w:val="22"/>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7F0028" w:rsidR="00C26884" w:rsidP="007F0028" w:rsidRDefault="00C26884" w14:paraId="49C3CF62" w14:textId="53FD381E">
    <w:pPr>
      <w:pStyle w:val="Header"/>
      <w:pBdr>
        <w:bottom w:val="single" w:color="auto" w:sz="4" w:space="1"/>
      </w:pBdr>
      <w:jc w:val="right"/>
      <w:rPr>
        <w:rFonts w:ascii="Times New Roman" w:hAnsi="Times New Roman"/>
        <w:i/>
        <w:iCs/>
        <w:sz w:val="22"/>
      </w:rPr>
    </w:pPr>
    <w:r w:rsidRPr="007F0028">
      <w:rPr>
        <w:rFonts w:ascii="Times New Roman" w:hAnsi="Times New Roman"/>
        <w:i/>
        <w:iCs/>
        <w:sz w:val="22"/>
      </w:rPr>
      <w:fldChar w:fldCharType="begin"/>
    </w:r>
    <w:r w:rsidRPr="007F0028">
      <w:rPr>
        <w:rFonts w:ascii="Times New Roman" w:hAnsi="Times New Roman"/>
        <w:i/>
        <w:iCs/>
        <w:sz w:val="22"/>
      </w:rPr>
      <w:instrText xml:space="preserve"> STYLEREF  "Heading 1"  \* MERGEFORMAT </w:instrText>
    </w:r>
    <w:r w:rsidRPr="007F0028">
      <w:rPr>
        <w:rFonts w:ascii="Times New Roman" w:hAnsi="Times New Roman"/>
        <w:i/>
        <w:iCs/>
        <w:sz w:val="22"/>
      </w:rPr>
      <w:fldChar w:fldCharType="separate"/>
    </w:r>
    <w:r w:rsidR="00BF32BA">
      <w:rPr>
        <w:rFonts w:ascii="Times New Roman" w:hAnsi="Times New Roman"/>
        <w:i/>
        <w:iCs/>
        <w:noProof/>
        <w:sz w:val="22"/>
      </w:rPr>
      <w:t>List of Figures</w:t>
    </w:r>
    <w:r w:rsidRPr="007F0028">
      <w:rPr>
        <w:rFonts w:ascii="Times New Roman" w:hAnsi="Times New Roman"/>
        <w:i/>
        <w:iCs/>
        <w:sz w:val="2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7F0028" w:rsidR="00C26884" w:rsidP="007F0028" w:rsidRDefault="00C26884" w14:paraId="6612E56F" w14:textId="0790B7A2">
    <w:pPr>
      <w:pStyle w:val="Header"/>
      <w:pBdr>
        <w:bottom w:val="single" w:color="auto" w:sz="4" w:space="1"/>
      </w:pBdr>
      <w:rPr>
        <w:rFonts w:ascii="Times New Roman" w:hAnsi="Times New Roman"/>
        <w:i/>
        <w:iCs/>
        <w:sz w:val="22"/>
        <w:szCs w:val="18"/>
      </w:rPr>
    </w:pPr>
    <w:r>
      <w:rPr>
        <w:rFonts w:ascii="Times New Roman" w:hAnsi="Times New Roman"/>
        <w:i/>
        <w:iCs/>
        <w:sz w:val="22"/>
        <w:szCs w:val="18"/>
      </w:rPr>
      <w:t>NFSEG V.1.1 Post-Processing Tools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3A68DC" w:rsidR="00C26884" w:rsidRDefault="00C26884" w14:paraId="79859A60" w14:textId="77777777">
    <w:pPr>
      <w:pStyle w:val="Header"/>
      <w:rPr>
        <w:rFonts w:ascii="Arial" w:hAnsi="Arial"/>
        <w:b/>
        <w:bCs/>
      </w:rPr>
    </w:pPr>
  </w:p>
  <w:p w:rsidRPr="003A68DC" w:rsidR="00C26884" w:rsidRDefault="00C26884" w14:paraId="15805528" w14:textId="77777777">
    <w:pPr>
      <w:pStyle w:val="Header"/>
      <w:rPr>
        <w:rFonts w:ascii="Arial" w:hAnsi="Aria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7F0028" w:rsidR="00C26884" w:rsidP="005F6AB9" w:rsidRDefault="00C26884" w14:paraId="1475713D" w14:textId="6320F18B">
    <w:pPr>
      <w:pStyle w:val="Header"/>
      <w:pBdr>
        <w:bottom w:val="single" w:color="auto" w:sz="4" w:space="1"/>
      </w:pBdr>
      <w:rPr>
        <w:rFonts w:ascii="Times New Roman" w:hAnsi="Times New Roman"/>
        <w:i/>
        <w:iCs/>
        <w:sz w:val="22"/>
        <w:szCs w:val="18"/>
      </w:rPr>
    </w:pPr>
    <w:r>
      <w:rPr>
        <w:rFonts w:ascii="Times New Roman" w:hAnsi="Times New Roman"/>
        <w:i/>
        <w:iCs/>
        <w:sz w:val="22"/>
        <w:szCs w:val="18"/>
      </w:rPr>
      <w:t>NFSEG V.1.1 Post-Processing Tools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5F6AB9" w:rsidR="00C26884" w:rsidP="005F6AB9" w:rsidRDefault="00C26884" w14:paraId="26D01F78" w14:textId="52BBF6DE">
    <w:pPr>
      <w:pStyle w:val="Header"/>
      <w:pBdr>
        <w:bottom w:val="single" w:color="auto" w:sz="4" w:space="1"/>
      </w:pBdr>
      <w:jc w:val="right"/>
      <w:rPr>
        <w:rFonts w:ascii="Times New Roman" w:hAnsi="Times New Roman"/>
        <w:i/>
        <w:iCs/>
        <w:sz w:val="22"/>
        <w:szCs w:val="18"/>
      </w:rPr>
    </w:pPr>
    <w:r w:rsidRPr="005F6AB9">
      <w:rPr>
        <w:rFonts w:ascii="Times New Roman" w:hAnsi="Times New Roman"/>
        <w:i/>
        <w:iCs/>
        <w:sz w:val="22"/>
        <w:szCs w:val="18"/>
      </w:rPr>
      <w:fldChar w:fldCharType="begin"/>
    </w:r>
    <w:r w:rsidRPr="005F6AB9">
      <w:rPr>
        <w:rFonts w:ascii="Times New Roman" w:hAnsi="Times New Roman"/>
        <w:i/>
        <w:iCs/>
        <w:sz w:val="22"/>
        <w:szCs w:val="18"/>
      </w:rPr>
      <w:instrText xml:space="preserve"> STYLEREF  "Heading 1"  \* MERGEFORMAT </w:instrText>
    </w:r>
    <w:r w:rsidRPr="005F6AB9">
      <w:rPr>
        <w:rFonts w:ascii="Times New Roman" w:hAnsi="Times New Roman"/>
        <w:i/>
        <w:iCs/>
        <w:sz w:val="22"/>
        <w:szCs w:val="18"/>
      </w:rPr>
      <w:fldChar w:fldCharType="separate"/>
    </w:r>
    <w:r w:rsidR="00BF32BA">
      <w:rPr>
        <w:rFonts w:ascii="Times New Roman" w:hAnsi="Times New Roman"/>
        <w:i/>
        <w:iCs/>
        <w:noProof/>
        <w:sz w:val="22"/>
        <w:szCs w:val="18"/>
      </w:rPr>
      <w:t>Chapter 1. Introduction</w:t>
    </w:r>
    <w:r w:rsidRPr="005F6AB9">
      <w:rPr>
        <w:rFonts w:ascii="Times New Roman" w:hAnsi="Times New Roman"/>
        <w:i/>
        <w:iCs/>
        <w:sz w:val="22"/>
        <w:szCs w:val="18"/>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5F6AB9" w:rsidR="00C26884" w:rsidP="005F6AB9" w:rsidRDefault="00C26884" w14:paraId="10DCF7C0" w14:textId="43B71A0B">
    <w:pPr>
      <w:pStyle w:val="Header"/>
      <w:pBdr>
        <w:bottom w:val="single" w:color="auto" w:sz="4" w:space="1"/>
      </w:pBdr>
      <w:jc w:val="right"/>
      <w:rPr>
        <w:rFonts w:ascii="Times New Roman" w:hAnsi="Times New Roman"/>
        <w:i/>
        <w:iCs/>
        <w:sz w:val="22"/>
      </w:rPr>
    </w:pPr>
    <w:r w:rsidRPr="005F6AB9">
      <w:rPr>
        <w:rFonts w:ascii="Times New Roman" w:hAnsi="Times New Roman"/>
        <w:i/>
        <w:iCs/>
        <w:sz w:val="22"/>
      </w:rPr>
      <w:fldChar w:fldCharType="begin"/>
    </w:r>
    <w:r w:rsidRPr="005F6AB9">
      <w:rPr>
        <w:rFonts w:ascii="Times New Roman" w:hAnsi="Times New Roman"/>
        <w:i/>
        <w:iCs/>
        <w:sz w:val="22"/>
      </w:rPr>
      <w:instrText xml:space="preserve"> STYLEREF  "Heading 1"  \* MERGEFORMAT </w:instrText>
    </w:r>
    <w:r w:rsidRPr="005F6AB9">
      <w:rPr>
        <w:rFonts w:ascii="Times New Roman" w:hAnsi="Times New Roman"/>
        <w:i/>
        <w:iCs/>
        <w:sz w:val="22"/>
      </w:rPr>
      <w:fldChar w:fldCharType="separate"/>
    </w:r>
    <w:r w:rsidR="00BF32BA">
      <w:rPr>
        <w:rFonts w:ascii="Times New Roman" w:hAnsi="Times New Roman"/>
        <w:i/>
        <w:iCs/>
        <w:noProof/>
        <w:sz w:val="22"/>
      </w:rPr>
      <w:t>Chapter 5. Conclusions</w:t>
    </w:r>
    <w:r w:rsidRPr="005F6AB9">
      <w:rPr>
        <w:rFonts w:ascii="Times New Roman" w:hAnsi="Times New Roman"/>
        <w:i/>
        <w:iCs/>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7915"/>
    <w:multiLevelType w:val="hybridMultilevel"/>
    <w:tmpl w:val="F87C5E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2F1129A"/>
    <w:multiLevelType w:val="hybridMultilevel"/>
    <w:tmpl w:val="8F9E33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59B4206"/>
    <w:multiLevelType w:val="hybridMultilevel"/>
    <w:tmpl w:val="EFECB6AC"/>
    <w:lvl w:ilvl="0" w:tplc="81AC244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597E8C"/>
    <w:multiLevelType w:val="hybridMultilevel"/>
    <w:tmpl w:val="158042B2"/>
    <w:lvl w:ilvl="0" w:tplc="0409000F">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3611B67"/>
    <w:multiLevelType w:val="hybridMultilevel"/>
    <w:tmpl w:val="08F2AAB0"/>
    <w:lvl w:ilvl="0" w:tplc="D57C7516">
      <w:start w:val="1"/>
      <w:numFmt w:val="lowerLetter"/>
      <w:lvlText w:val="(%1)"/>
      <w:lvlJc w:val="left"/>
      <w:pPr>
        <w:tabs>
          <w:tab w:val="num" w:pos="1080"/>
        </w:tabs>
        <w:ind w:left="1080" w:hanging="360"/>
      </w:pPr>
      <w:rPr>
        <w:rFonts w:hint="default"/>
      </w:rPr>
    </w:lvl>
    <w:lvl w:ilvl="1" w:tplc="6B32C37E">
      <w:numFmt w:val="decimal"/>
      <w:lvlText w:val=""/>
      <w:lvlJc w:val="left"/>
    </w:lvl>
    <w:lvl w:ilvl="2" w:tplc="6320199C">
      <w:numFmt w:val="decimal"/>
      <w:lvlText w:val=""/>
      <w:lvlJc w:val="left"/>
    </w:lvl>
    <w:lvl w:ilvl="3" w:tplc="E08867A4">
      <w:numFmt w:val="decimal"/>
      <w:lvlText w:val=""/>
      <w:lvlJc w:val="left"/>
    </w:lvl>
    <w:lvl w:ilvl="4" w:tplc="73829DD6">
      <w:numFmt w:val="decimal"/>
      <w:lvlText w:val=""/>
      <w:lvlJc w:val="left"/>
    </w:lvl>
    <w:lvl w:ilvl="5" w:tplc="B5B21432">
      <w:numFmt w:val="decimal"/>
      <w:lvlText w:val=""/>
      <w:lvlJc w:val="left"/>
    </w:lvl>
    <w:lvl w:ilvl="6" w:tplc="41EC59AC">
      <w:numFmt w:val="decimal"/>
      <w:lvlText w:val=""/>
      <w:lvlJc w:val="left"/>
    </w:lvl>
    <w:lvl w:ilvl="7" w:tplc="78BC4D38">
      <w:numFmt w:val="decimal"/>
      <w:lvlText w:val=""/>
      <w:lvlJc w:val="left"/>
    </w:lvl>
    <w:lvl w:ilvl="8" w:tplc="E30266E4">
      <w:numFmt w:val="decimal"/>
      <w:lvlText w:val=""/>
      <w:lvlJc w:val="left"/>
    </w:lvl>
  </w:abstractNum>
  <w:abstractNum w:abstractNumId="5" w15:restartNumberingAfterBreak="0">
    <w:nsid w:val="23D43DC1"/>
    <w:multiLevelType w:val="hybridMultilevel"/>
    <w:tmpl w:val="9356E694"/>
    <w:lvl w:ilvl="0" w:tplc="FFFFFFFF">
      <w:start w:val="1"/>
      <w:numFmt w:val="bullet"/>
      <w:lvlText w:val=""/>
      <w:lvlJc w:val="left"/>
      <w:pPr>
        <w:tabs>
          <w:tab w:val="num" w:pos="1800"/>
        </w:tabs>
        <w:ind w:left="1800" w:hanging="360"/>
      </w:pPr>
      <w:rPr>
        <w:rFonts w:hint="default" w:ascii="Symbol" w:hAnsi="Symbol"/>
      </w:rPr>
    </w:lvl>
    <w:lvl w:ilvl="1" w:tplc="04090003">
      <w:start w:val="1"/>
      <w:numFmt w:val="bullet"/>
      <w:lvlText w:val="o"/>
      <w:lvlJc w:val="left"/>
      <w:pPr>
        <w:tabs>
          <w:tab w:val="num" w:pos="2520"/>
        </w:tabs>
        <w:ind w:left="2520" w:hanging="360"/>
      </w:pPr>
      <w:rPr>
        <w:rFonts w:hint="default" w:ascii="Courier New" w:hAnsi="Courier New" w:cs="Times New Roman"/>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310973F9"/>
    <w:multiLevelType w:val="hybridMultilevel"/>
    <w:tmpl w:val="AE98AE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AE80DD8"/>
    <w:multiLevelType w:val="hybridMultilevel"/>
    <w:tmpl w:val="9566E222"/>
    <w:lvl w:ilvl="0" w:tplc="04090001">
      <w:start w:val="1"/>
      <w:numFmt w:val="bullet"/>
      <w:lvlText w:val=""/>
      <w:lvlJc w:val="left"/>
      <w:pPr>
        <w:ind w:left="765" w:hanging="360"/>
      </w:pPr>
      <w:rPr>
        <w:rFonts w:hint="default" w:ascii="Symbol" w:hAnsi="Symbol"/>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41372D15"/>
    <w:multiLevelType w:val="hybridMultilevel"/>
    <w:tmpl w:val="5754A8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1F27A2C"/>
    <w:multiLevelType w:val="hybridMultilevel"/>
    <w:tmpl w:val="8B6053D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86A1B6A"/>
    <w:multiLevelType w:val="hybridMultilevel"/>
    <w:tmpl w:val="EE8C1F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8EB6FBA"/>
    <w:multiLevelType w:val="hybridMultilevel"/>
    <w:tmpl w:val="5644D41A"/>
    <w:lvl w:ilvl="0" w:tplc="6F1CF686">
      <w:start w:val="1"/>
      <w:numFmt w:val="bullet"/>
      <w:lvlText w:val=""/>
      <w:lvlJc w:val="left"/>
      <w:pPr>
        <w:ind w:left="720" w:hanging="360"/>
      </w:pPr>
      <w:rPr>
        <w:rFonts w:hint="default" w:ascii="Symbol" w:hAnsi="Symbol"/>
        <w:color w:val="FF000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ED422A0"/>
    <w:multiLevelType w:val="hybridMultilevel"/>
    <w:tmpl w:val="C916EB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1DF72FD"/>
    <w:multiLevelType w:val="hybridMultilevel"/>
    <w:tmpl w:val="E36408FA"/>
    <w:lvl w:ilvl="0" w:tplc="5510C0F6">
      <w:start w:val="1"/>
      <w:numFmt w:val="bullet"/>
      <w:lvlText w:val=""/>
      <w:lvlJc w:val="left"/>
      <w:pPr>
        <w:tabs>
          <w:tab w:val="num" w:pos="360"/>
        </w:tabs>
        <w:ind w:left="360" w:hanging="360"/>
      </w:pPr>
      <w:rPr>
        <w:rFonts w:hint="default" w:ascii="Symbol" w:hAnsi="Symbol"/>
        <w:color w:val="auto"/>
        <w:sz w:val="23"/>
      </w:rPr>
    </w:lvl>
    <w:lvl w:ilvl="1" w:tplc="2E225CFC">
      <w:numFmt w:val="decimal"/>
      <w:lvlText w:val=""/>
      <w:lvlJc w:val="left"/>
    </w:lvl>
    <w:lvl w:ilvl="2" w:tplc="B7C6D2E4">
      <w:numFmt w:val="decimal"/>
      <w:lvlText w:val=""/>
      <w:lvlJc w:val="left"/>
    </w:lvl>
    <w:lvl w:ilvl="3" w:tplc="2B54AD84">
      <w:numFmt w:val="decimal"/>
      <w:lvlText w:val=""/>
      <w:lvlJc w:val="left"/>
    </w:lvl>
    <w:lvl w:ilvl="4" w:tplc="4BD8F73E">
      <w:numFmt w:val="decimal"/>
      <w:lvlText w:val=""/>
      <w:lvlJc w:val="left"/>
    </w:lvl>
    <w:lvl w:ilvl="5" w:tplc="C44665AA">
      <w:numFmt w:val="decimal"/>
      <w:lvlText w:val=""/>
      <w:lvlJc w:val="left"/>
    </w:lvl>
    <w:lvl w:ilvl="6" w:tplc="AEDE0A04">
      <w:numFmt w:val="decimal"/>
      <w:lvlText w:val=""/>
      <w:lvlJc w:val="left"/>
    </w:lvl>
    <w:lvl w:ilvl="7" w:tplc="A4AE4FA2">
      <w:numFmt w:val="decimal"/>
      <w:lvlText w:val=""/>
      <w:lvlJc w:val="left"/>
    </w:lvl>
    <w:lvl w:ilvl="8" w:tplc="7CE03E56">
      <w:numFmt w:val="decimal"/>
      <w:lvlText w:val=""/>
      <w:lvlJc w:val="left"/>
    </w:lvl>
  </w:abstractNum>
  <w:abstractNum w:abstractNumId="14" w15:restartNumberingAfterBreak="0">
    <w:nsid w:val="6B7B21A1"/>
    <w:multiLevelType w:val="hybridMultilevel"/>
    <w:tmpl w:val="BFA840C0"/>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700C4418"/>
    <w:multiLevelType w:val="hybridMultilevel"/>
    <w:tmpl w:val="DC2C3AAC"/>
    <w:lvl w:ilvl="0" w:tplc="04090001">
      <w:start w:val="1"/>
      <w:numFmt w:val="bullet"/>
      <w:lvlText w:val=""/>
      <w:lvlJc w:val="left"/>
      <w:pPr>
        <w:tabs>
          <w:tab w:val="num" w:pos="2160"/>
        </w:tabs>
        <w:ind w:left="2160" w:hanging="360"/>
      </w:pPr>
      <w:rPr>
        <w:rFonts w:hint="default" w:ascii="Symbol" w:hAnsi="Symbol"/>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723A67BE"/>
    <w:multiLevelType w:val="hybridMultilevel"/>
    <w:tmpl w:val="6D7E00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5"/>
  </w:num>
  <w:num w:numId="3">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6"/>
  </w:num>
  <w:num w:numId="11">
    <w:abstractNumId w:val="12"/>
  </w:num>
  <w:num w:numId="12">
    <w:abstractNumId w:val="16"/>
  </w:num>
  <w:num w:numId="13">
    <w:abstractNumId w:val="2"/>
  </w:num>
  <w:num w:numId="14">
    <w:abstractNumId w:val="9"/>
  </w:num>
  <w:num w:numId="15">
    <w:abstractNumId w:val="11"/>
  </w:num>
  <w:num w:numId="16">
    <w:abstractNumId w:val="0"/>
  </w:num>
  <w:num w:numId="17">
    <w:abstractNumId w:val="1"/>
  </w:num>
  <w:num w:numId="18">
    <w:abstractNumId w:val="10"/>
  </w:num>
  <w:num w:numId="19">
    <w:abstractNumId w:val="8"/>
  </w:num>
  <w:num w:numId="2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ei Jin">
    <w15:presenceInfo w15:providerId="AD" w15:userId="S::wjin@sjrwmd.com::2990b3ce-ed30-4ba8-b67d-dc2c03811ca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10"/>
  <w:trackRevisions w:val="false"/>
  <w:defaultTabStop w:val="720"/>
  <w:evenAndOddHeaders/>
  <w:drawingGridHorizontalSpacing w:val="120"/>
  <w:displayHorizontalDrawingGridEvery w:val="0"/>
  <w:displayVerticalDrawingGridEvery w:val="0"/>
  <w:noPunctuationKerning/>
  <w:characterSpacingControl w:val="doNotCompress"/>
  <w:hdrShapeDefaults>
    <o:shapedefaults v:ext="edit" spidmax="8193">
      <o:colormru v:ext="edit" colors="#ccecff,#afd7ff,#dcbad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IGN_FLAG" w:val="0"/>
  </w:docVars>
  <w:rsids>
    <w:rsidRoot w:val="00016671"/>
    <w:rsid w:val="00002DC9"/>
    <w:rsid w:val="00003360"/>
    <w:rsid w:val="000069FE"/>
    <w:rsid w:val="00006C01"/>
    <w:rsid w:val="000105B2"/>
    <w:rsid w:val="00013445"/>
    <w:rsid w:val="00016671"/>
    <w:rsid w:val="00026282"/>
    <w:rsid w:val="00031950"/>
    <w:rsid w:val="00050B1C"/>
    <w:rsid w:val="0005224C"/>
    <w:rsid w:val="00052FCB"/>
    <w:rsid w:val="000559B8"/>
    <w:rsid w:val="00056754"/>
    <w:rsid w:val="00060954"/>
    <w:rsid w:val="000618B2"/>
    <w:rsid w:val="00063789"/>
    <w:rsid w:val="00064BE2"/>
    <w:rsid w:val="00070ACF"/>
    <w:rsid w:val="0007291F"/>
    <w:rsid w:val="00073F5E"/>
    <w:rsid w:val="00075E72"/>
    <w:rsid w:val="00087E2A"/>
    <w:rsid w:val="00093679"/>
    <w:rsid w:val="000937CA"/>
    <w:rsid w:val="00095B6E"/>
    <w:rsid w:val="00096584"/>
    <w:rsid w:val="000A2D5C"/>
    <w:rsid w:val="000A6A70"/>
    <w:rsid w:val="000A6EC3"/>
    <w:rsid w:val="000B778B"/>
    <w:rsid w:val="000C2DB0"/>
    <w:rsid w:val="000C385B"/>
    <w:rsid w:val="000C3D2F"/>
    <w:rsid w:val="000C51B9"/>
    <w:rsid w:val="000D0BA2"/>
    <w:rsid w:val="000D3990"/>
    <w:rsid w:val="000E1885"/>
    <w:rsid w:val="000E251D"/>
    <w:rsid w:val="000E2DE6"/>
    <w:rsid w:val="000E4D7B"/>
    <w:rsid w:val="000F3B3E"/>
    <w:rsid w:val="000F59B2"/>
    <w:rsid w:val="000F6434"/>
    <w:rsid w:val="001007E3"/>
    <w:rsid w:val="001027A7"/>
    <w:rsid w:val="00102CB9"/>
    <w:rsid w:val="00117CB7"/>
    <w:rsid w:val="001233AE"/>
    <w:rsid w:val="00131DB7"/>
    <w:rsid w:val="00144138"/>
    <w:rsid w:val="00146A25"/>
    <w:rsid w:val="001474E7"/>
    <w:rsid w:val="00147F7A"/>
    <w:rsid w:val="001614C0"/>
    <w:rsid w:val="00166C69"/>
    <w:rsid w:val="001805E8"/>
    <w:rsid w:val="00183A5F"/>
    <w:rsid w:val="001860B2"/>
    <w:rsid w:val="00186955"/>
    <w:rsid w:val="001936E6"/>
    <w:rsid w:val="001A04E1"/>
    <w:rsid w:val="001A203B"/>
    <w:rsid w:val="001A7254"/>
    <w:rsid w:val="001B171B"/>
    <w:rsid w:val="001D782A"/>
    <w:rsid w:val="001D7D6A"/>
    <w:rsid w:val="001E2638"/>
    <w:rsid w:val="001E4D46"/>
    <w:rsid w:val="001E64BD"/>
    <w:rsid w:val="001F1770"/>
    <w:rsid w:val="001F3ADD"/>
    <w:rsid w:val="001F7215"/>
    <w:rsid w:val="00215DEC"/>
    <w:rsid w:val="0021640C"/>
    <w:rsid w:val="002212E6"/>
    <w:rsid w:val="002249AD"/>
    <w:rsid w:val="00226C62"/>
    <w:rsid w:val="00233D8E"/>
    <w:rsid w:val="00234EEE"/>
    <w:rsid w:val="002371A9"/>
    <w:rsid w:val="00254D7F"/>
    <w:rsid w:val="002560C2"/>
    <w:rsid w:val="00260CEA"/>
    <w:rsid w:val="00262780"/>
    <w:rsid w:val="00262D40"/>
    <w:rsid w:val="002668AB"/>
    <w:rsid w:val="0028422F"/>
    <w:rsid w:val="00285E58"/>
    <w:rsid w:val="002943A6"/>
    <w:rsid w:val="002959BB"/>
    <w:rsid w:val="002A2593"/>
    <w:rsid w:val="002B3A0E"/>
    <w:rsid w:val="002B5C4B"/>
    <w:rsid w:val="002C0DD7"/>
    <w:rsid w:val="002D2032"/>
    <w:rsid w:val="002E2474"/>
    <w:rsid w:val="002E720E"/>
    <w:rsid w:val="002F1F39"/>
    <w:rsid w:val="002F724F"/>
    <w:rsid w:val="003009B0"/>
    <w:rsid w:val="0031023A"/>
    <w:rsid w:val="00314E8F"/>
    <w:rsid w:val="00325A31"/>
    <w:rsid w:val="003408C3"/>
    <w:rsid w:val="0034794B"/>
    <w:rsid w:val="00357775"/>
    <w:rsid w:val="0036088B"/>
    <w:rsid w:val="00362739"/>
    <w:rsid w:val="00362F74"/>
    <w:rsid w:val="003636C9"/>
    <w:rsid w:val="00363988"/>
    <w:rsid w:val="00364449"/>
    <w:rsid w:val="0036606C"/>
    <w:rsid w:val="00372CF4"/>
    <w:rsid w:val="00374C6D"/>
    <w:rsid w:val="00381BC9"/>
    <w:rsid w:val="00391D52"/>
    <w:rsid w:val="00392D65"/>
    <w:rsid w:val="00393801"/>
    <w:rsid w:val="00394B20"/>
    <w:rsid w:val="003A37A9"/>
    <w:rsid w:val="003A68DC"/>
    <w:rsid w:val="003B0C6B"/>
    <w:rsid w:val="003B4551"/>
    <w:rsid w:val="003C67E5"/>
    <w:rsid w:val="003D27A5"/>
    <w:rsid w:val="003D6B4C"/>
    <w:rsid w:val="003E22E6"/>
    <w:rsid w:val="003F1E6E"/>
    <w:rsid w:val="003F4C7D"/>
    <w:rsid w:val="003F645E"/>
    <w:rsid w:val="004045CF"/>
    <w:rsid w:val="004058F0"/>
    <w:rsid w:val="00407BE1"/>
    <w:rsid w:val="00410255"/>
    <w:rsid w:val="0041180B"/>
    <w:rsid w:val="00412D8C"/>
    <w:rsid w:val="00414A62"/>
    <w:rsid w:val="00421EB4"/>
    <w:rsid w:val="00423120"/>
    <w:rsid w:val="00431D32"/>
    <w:rsid w:val="00432E4D"/>
    <w:rsid w:val="004360E8"/>
    <w:rsid w:val="004419C5"/>
    <w:rsid w:val="004608B2"/>
    <w:rsid w:val="00461399"/>
    <w:rsid w:val="004677D0"/>
    <w:rsid w:val="004777AC"/>
    <w:rsid w:val="00486E6A"/>
    <w:rsid w:val="00491E6F"/>
    <w:rsid w:val="00491FD7"/>
    <w:rsid w:val="00496DA8"/>
    <w:rsid w:val="004A3A85"/>
    <w:rsid w:val="004B10A4"/>
    <w:rsid w:val="004C1E3D"/>
    <w:rsid w:val="004C2874"/>
    <w:rsid w:val="004C70A2"/>
    <w:rsid w:val="004D0F7C"/>
    <w:rsid w:val="004D5FE3"/>
    <w:rsid w:val="004E375D"/>
    <w:rsid w:val="004E71CC"/>
    <w:rsid w:val="004F3644"/>
    <w:rsid w:val="004F4459"/>
    <w:rsid w:val="005003A1"/>
    <w:rsid w:val="00501EEC"/>
    <w:rsid w:val="00506446"/>
    <w:rsid w:val="005153CA"/>
    <w:rsid w:val="005164C6"/>
    <w:rsid w:val="0052052F"/>
    <w:rsid w:val="00520A1F"/>
    <w:rsid w:val="00520E22"/>
    <w:rsid w:val="00521629"/>
    <w:rsid w:val="00525119"/>
    <w:rsid w:val="005307BA"/>
    <w:rsid w:val="0053433E"/>
    <w:rsid w:val="00535833"/>
    <w:rsid w:val="00536685"/>
    <w:rsid w:val="0053786D"/>
    <w:rsid w:val="0054288F"/>
    <w:rsid w:val="0054510F"/>
    <w:rsid w:val="00547393"/>
    <w:rsid w:val="005475B1"/>
    <w:rsid w:val="005519AD"/>
    <w:rsid w:val="00556784"/>
    <w:rsid w:val="00561B39"/>
    <w:rsid w:val="005622F6"/>
    <w:rsid w:val="005637AA"/>
    <w:rsid w:val="00571BDF"/>
    <w:rsid w:val="00576B61"/>
    <w:rsid w:val="00577DAD"/>
    <w:rsid w:val="005874A8"/>
    <w:rsid w:val="0059046D"/>
    <w:rsid w:val="00593F3F"/>
    <w:rsid w:val="00596DF6"/>
    <w:rsid w:val="005A0044"/>
    <w:rsid w:val="005A3CE6"/>
    <w:rsid w:val="005A497F"/>
    <w:rsid w:val="005A76E6"/>
    <w:rsid w:val="005B3076"/>
    <w:rsid w:val="005B6F4F"/>
    <w:rsid w:val="005C13F9"/>
    <w:rsid w:val="005D18BD"/>
    <w:rsid w:val="005D2740"/>
    <w:rsid w:val="005D6149"/>
    <w:rsid w:val="005E1C9A"/>
    <w:rsid w:val="005E5BB0"/>
    <w:rsid w:val="005F6AB9"/>
    <w:rsid w:val="0060456A"/>
    <w:rsid w:val="00607E7E"/>
    <w:rsid w:val="0061543F"/>
    <w:rsid w:val="0061646F"/>
    <w:rsid w:val="00623469"/>
    <w:rsid w:val="00627136"/>
    <w:rsid w:val="00627FEF"/>
    <w:rsid w:val="006350EC"/>
    <w:rsid w:val="00643808"/>
    <w:rsid w:val="006470CB"/>
    <w:rsid w:val="006560B7"/>
    <w:rsid w:val="00662B79"/>
    <w:rsid w:val="00667881"/>
    <w:rsid w:val="0066D82E"/>
    <w:rsid w:val="0067382E"/>
    <w:rsid w:val="0069157A"/>
    <w:rsid w:val="00697C38"/>
    <w:rsid w:val="006A1321"/>
    <w:rsid w:val="006A3B34"/>
    <w:rsid w:val="006A5F74"/>
    <w:rsid w:val="006A793C"/>
    <w:rsid w:val="006C0E6A"/>
    <w:rsid w:val="006E4616"/>
    <w:rsid w:val="00703425"/>
    <w:rsid w:val="00713D89"/>
    <w:rsid w:val="0072775E"/>
    <w:rsid w:val="00731276"/>
    <w:rsid w:val="00745DC8"/>
    <w:rsid w:val="007608BA"/>
    <w:rsid w:val="0076708C"/>
    <w:rsid w:val="00770E02"/>
    <w:rsid w:val="007A218D"/>
    <w:rsid w:val="007B2851"/>
    <w:rsid w:val="007C0108"/>
    <w:rsid w:val="007C01E5"/>
    <w:rsid w:val="007C119A"/>
    <w:rsid w:val="007C310F"/>
    <w:rsid w:val="007C6682"/>
    <w:rsid w:val="007D5CC0"/>
    <w:rsid w:val="007E1B4A"/>
    <w:rsid w:val="007F0028"/>
    <w:rsid w:val="007F0D97"/>
    <w:rsid w:val="007F35B1"/>
    <w:rsid w:val="007F3734"/>
    <w:rsid w:val="007F7468"/>
    <w:rsid w:val="008141B1"/>
    <w:rsid w:val="00816734"/>
    <w:rsid w:val="00825352"/>
    <w:rsid w:val="00826611"/>
    <w:rsid w:val="00832199"/>
    <w:rsid w:val="00837017"/>
    <w:rsid w:val="00840A7D"/>
    <w:rsid w:val="008437DA"/>
    <w:rsid w:val="008467B0"/>
    <w:rsid w:val="00847770"/>
    <w:rsid w:val="00851082"/>
    <w:rsid w:val="008631B9"/>
    <w:rsid w:val="00867E33"/>
    <w:rsid w:val="0087738F"/>
    <w:rsid w:val="00881546"/>
    <w:rsid w:val="00883862"/>
    <w:rsid w:val="00884086"/>
    <w:rsid w:val="00885C16"/>
    <w:rsid w:val="008A01D5"/>
    <w:rsid w:val="008A5360"/>
    <w:rsid w:val="008B26E8"/>
    <w:rsid w:val="008B4066"/>
    <w:rsid w:val="008C2847"/>
    <w:rsid w:val="008C34B6"/>
    <w:rsid w:val="008D4B80"/>
    <w:rsid w:val="008E084B"/>
    <w:rsid w:val="008E2FD8"/>
    <w:rsid w:val="008E7AB8"/>
    <w:rsid w:val="008F2DD0"/>
    <w:rsid w:val="008F4184"/>
    <w:rsid w:val="00912212"/>
    <w:rsid w:val="00914CFC"/>
    <w:rsid w:val="00917867"/>
    <w:rsid w:val="00925254"/>
    <w:rsid w:val="0092640C"/>
    <w:rsid w:val="009334A5"/>
    <w:rsid w:val="0094082A"/>
    <w:rsid w:val="00947339"/>
    <w:rsid w:val="00951FDD"/>
    <w:rsid w:val="00956936"/>
    <w:rsid w:val="00962021"/>
    <w:rsid w:val="00964009"/>
    <w:rsid w:val="00965B19"/>
    <w:rsid w:val="00982FE4"/>
    <w:rsid w:val="00984AA0"/>
    <w:rsid w:val="00985355"/>
    <w:rsid w:val="009873D0"/>
    <w:rsid w:val="0099480D"/>
    <w:rsid w:val="00994C4F"/>
    <w:rsid w:val="009970D9"/>
    <w:rsid w:val="009A2D48"/>
    <w:rsid w:val="009A742A"/>
    <w:rsid w:val="009B09D7"/>
    <w:rsid w:val="009B6C4E"/>
    <w:rsid w:val="009C1626"/>
    <w:rsid w:val="009C5808"/>
    <w:rsid w:val="009D2143"/>
    <w:rsid w:val="009D4DD7"/>
    <w:rsid w:val="009E3489"/>
    <w:rsid w:val="009E68CD"/>
    <w:rsid w:val="009F01A2"/>
    <w:rsid w:val="009F32A6"/>
    <w:rsid w:val="009F64E2"/>
    <w:rsid w:val="009F6F56"/>
    <w:rsid w:val="00A07ED1"/>
    <w:rsid w:val="00A12EA2"/>
    <w:rsid w:val="00A15619"/>
    <w:rsid w:val="00A1756A"/>
    <w:rsid w:val="00A21AE0"/>
    <w:rsid w:val="00A25690"/>
    <w:rsid w:val="00A4470E"/>
    <w:rsid w:val="00A455EE"/>
    <w:rsid w:val="00A473DC"/>
    <w:rsid w:val="00A63C6D"/>
    <w:rsid w:val="00A64937"/>
    <w:rsid w:val="00A7028C"/>
    <w:rsid w:val="00A82018"/>
    <w:rsid w:val="00A84B8E"/>
    <w:rsid w:val="00A87845"/>
    <w:rsid w:val="00A91110"/>
    <w:rsid w:val="00A977EE"/>
    <w:rsid w:val="00AA43FD"/>
    <w:rsid w:val="00AA5D7E"/>
    <w:rsid w:val="00AB2CBB"/>
    <w:rsid w:val="00AC2254"/>
    <w:rsid w:val="00AD2EB8"/>
    <w:rsid w:val="00AD2F55"/>
    <w:rsid w:val="00AD4071"/>
    <w:rsid w:val="00AE0F21"/>
    <w:rsid w:val="00AE42C6"/>
    <w:rsid w:val="00AE51DB"/>
    <w:rsid w:val="00AE6EBE"/>
    <w:rsid w:val="00AF44E1"/>
    <w:rsid w:val="00AF647A"/>
    <w:rsid w:val="00B011AF"/>
    <w:rsid w:val="00B06765"/>
    <w:rsid w:val="00B06D47"/>
    <w:rsid w:val="00B26E7B"/>
    <w:rsid w:val="00B4296A"/>
    <w:rsid w:val="00B47266"/>
    <w:rsid w:val="00B51320"/>
    <w:rsid w:val="00B52035"/>
    <w:rsid w:val="00B52CA9"/>
    <w:rsid w:val="00B56FEB"/>
    <w:rsid w:val="00B645E9"/>
    <w:rsid w:val="00B66158"/>
    <w:rsid w:val="00B6695B"/>
    <w:rsid w:val="00B66A04"/>
    <w:rsid w:val="00B70B39"/>
    <w:rsid w:val="00B72F44"/>
    <w:rsid w:val="00B737DA"/>
    <w:rsid w:val="00B738FC"/>
    <w:rsid w:val="00B75E9C"/>
    <w:rsid w:val="00B77C2B"/>
    <w:rsid w:val="00B866A1"/>
    <w:rsid w:val="00B9199D"/>
    <w:rsid w:val="00BA52E8"/>
    <w:rsid w:val="00BA64DD"/>
    <w:rsid w:val="00BB1038"/>
    <w:rsid w:val="00BB1BE6"/>
    <w:rsid w:val="00BB1F10"/>
    <w:rsid w:val="00BB5E87"/>
    <w:rsid w:val="00BC33EF"/>
    <w:rsid w:val="00BE044E"/>
    <w:rsid w:val="00BE1F1D"/>
    <w:rsid w:val="00BF32BA"/>
    <w:rsid w:val="00BF5202"/>
    <w:rsid w:val="00C02D2A"/>
    <w:rsid w:val="00C054C8"/>
    <w:rsid w:val="00C06092"/>
    <w:rsid w:val="00C26884"/>
    <w:rsid w:val="00C30AE6"/>
    <w:rsid w:val="00C315FF"/>
    <w:rsid w:val="00C430FF"/>
    <w:rsid w:val="00C51619"/>
    <w:rsid w:val="00C54265"/>
    <w:rsid w:val="00C708D2"/>
    <w:rsid w:val="00C70AD0"/>
    <w:rsid w:val="00C75447"/>
    <w:rsid w:val="00C92BA7"/>
    <w:rsid w:val="00CA56E3"/>
    <w:rsid w:val="00CB7F79"/>
    <w:rsid w:val="00CC07CE"/>
    <w:rsid w:val="00CC5816"/>
    <w:rsid w:val="00CD74F5"/>
    <w:rsid w:val="00CE12F1"/>
    <w:rsid w:val="00CE55CF"/>
    <w:rsid w:val="00CF4F96"/>
    <w:rsid w:val="00CF729A"/>
    <w:rsid w:val="00D00745"/>
    <w:rsid w:val="00D01190"/>
    <w:rsid w:val="00D017D1"/>
    <w:rsid w:val="00D067CE"/>
    <w:rsid w:val="00D140C9"/>
    <w:rsid w:val="00D15319"/>
    <w:rsid w:val="00D16223"/>
    <w:rsid w:val="00D170AE"/>
    <w:rsid w:val="00D20FF2"/>
    <w:rsid w:val="00D313EB"/>
    <w:rsid w:val="00D418E4"/>
    <w:rsid w:val="00D4351C"/>
    <w:rsid w:val="00D43B1C"/>
    <w:rsid w:val="00D468F6"/>
    <w:rsid w:val="00D5402C"/>
    <w:rsid w:val="00D61625"/>
    <w:rsid w:val="00D622D9"/>
    <w:rsid w:val="00D83459"/>
    <w:rsid w:val="00D83CBE"/>
    <w:rsid w:val="00D94C8D"/>
    <w:rsid w:val="00D9797D"/>
    <w:rsid w:val="00DA0944"/>
    <w:rsid w:val="00DA1805"/>
    <w:rsid w:val="00DA335F"/>
    <w:rsid w:val="00DB038D"/>
    <w:rsid w:val="00DB03FC"/>
    <w:rsid w:val="00DB2203"/>
    <w:rsid w:val="00DC1E14"/>
    <w:rsid w:val="00DC584A"/>
    <w:rsid w:val="00DC5CCC"/>
    <w:rsid w:val="00DD45FB"/>
    <w:rsid w:val="00DE4E03"/>
    <w:rsid w:val="00DF0B34"/>
    <w:rsid w:val="00DF0B5D"/>
    <w:rsid w:val="00DF226E"/>
    <w:rsid w:val="00E05DEC"/>
    <w:rsid w:val="00E10B49"/>
    <w:rsid w:val="00E15231"/>
    <w:rsid w:val="00E17895"/>
    <w:rsid w:val="00E21751"/>
    <w:rsid w:val="00E27125"/>
    <w:rsid w:val="00E274AF"/>
    <w:rsid w:val="00E27C3A"/>
    <w:rsid w:val="00E34E23"/>
    <w:rsid w:val="00E41132"/>
    <w:rsid w:val="00E447C4"/>
    <w:rsid w:val="00E54DE0"/>
    <w:rsid w:val="00E55FFD"/>
    <w:rsid w:val="00E56E3C"/>
    <w:rsid w:val="00E6040B"/>
    <w:rsid w:val="00E60661"/>
    <w:rsid w:val="00E62BED"/>
    <w:rsid w:val="00E75773"/>
    <w:rsid w:val="00E77ABC"/>
    <w:rsid w:val="00E9048B"/>
    <w:rsid w:val="00E92833"/>
    <w:rsid w:val="00EA3C80"/>
    <w:rsid w:val="00EB1068"/>
    <w:rsid w:val="00EC2CA8"/>
    <w:rsid w:val="00ED2249"/>
    <w:rsid w:val="00EE6F54"/>
    <w:rsid w:val="00EF2982"/>
    <w:rsid w:val="00EF32A3"/>
    <w:rsid w:val="00EF6D50"/>
    <w:rsid w:val="00F00441"/>
    <w:rsid w:val="00F02D20"/>
    <w:rsid w:val="00F137C4"/>
    <w:rsid w:val="00F17275"/>
    <w:rsid w:val="00F20780"/>
    <w:rsid w:val="00F225D6"/>
    <w:rsid w:val="00F2322D"/>
    <w:rsid w:val="00F31F6C"/>
    <w:rsid w:val="00F4518B"/>
    <w:rsid w:val="00F53716"/>
    <w:rsid w:val="00F575F0"/>
    <w:rsid w:val="00F622AD"/>
    <w:rsid w:val="00F63936"/>
    <w:rsid w:val="00F63AEB"/>
    <w:rsid w:val="00F63D70"/>
    <w:rsid w:val="00F65838"/>
    <w:rsid w:val="00F80FB9"/>
    <w:rsid w:val="00F90D5C"/>
    <w:rsid w:val="00F93146"/>
    <w:rsid w:val="00FA2486"/>
    <w:rsid w:val="00FA3DBA"/>
    <w:rsid w:val="00FA7EF8"/>
    <w:rsid w:val="00FB089A"/>
    <w:rsid w:val="00FB193C"/>
    <w:rsid w:val="00FC09B5"/>
    <w:rsid w:val="00FC28E2"/>
    <w:rsid w:val="00FC6061"/>
    <w:rsid w:val="00FC62FD"/>
    <w:rsid w:val="00FE4FD9"/>
    <w:rsid w:val="00FE6FE3"/>
    <w:rsid w:val="00FF24DC"/>
    <w:rsid w:val="00FF333D"/>
    <w:rsid w:val="00FF4CF6"/>
    <w:rsid w:val="00FF6BB7"/>
    <w:rsid w:val="0418194E"/>
    <w:rsid w:val="0424ECF4"/>
    <w:rsid w:val="048F64B3"/>
    <w:rsid w:val="04C2A902"/>
    <w:rsid w:val="05800A89"/>
    <w:rsid w:val="0735C577"/>
    <w:rsid w:val="08C3E502"/>
    <w:rsid w:val="0951AF3A"/>
    <w:rsid w:val="09669A5D"/>
    <w:rsid w:val="098E9469"/>
    <w:rsid w:val="09925D26"/>
    <w:rsid w:val="0AB022F9"/>
    <w:rsid w:val="0AD79382"/>
    <w:rsid w:val="0B27AD8B"/>
    <w:rsid w:val="0F42E150"/>
    <w:rsid w:val="10244C77"/>
    <w:rsid w:val="131AC23C"/>
    <w:rsid w:val="146F249A"/>
    <w:rsid w:val="14E3CDAB"/>
    <w:rsid w:val="1521DC02"/>
    <w:rsid w:val="154F0825"/>
    <w:rsid w:val="173387AB"/>
    <w:rsid w:val="177AF56D"/>
    <w:rsid w:val="1CBC3A61"/>
    <w:rsid w:val="1D5CE5D7"/>
    <w:rsid w:val="1E580AC2"/>
    <w:rsid w:val="2288D898"/>
    <w:rsid w:val="22C6DC20"/>
    <w:rsid w:val="22CD4769"/>
    <w:rsid w:val="235910DF"/>
    <w:rsid w:val="24505B0D"/>
    <w:rsid w:val="2743215E"/>
    <w:rsid w:val="27F79482"/>
    <w:rsid w:val="2BAF2ED6"/>
    <w:rsid w:val="2BF21DC4"/>
    <w:rsid w:val="2E2D12E9"/>
    <w:rsid w:val="30293ACE"/>
    <w:rsid w:val="30D8FA32"/>
    <w:rsid w:val="31708348"/>
    <w:rsid w:val="3199FE98"/>
    <w:rsid w:val="32303E34"/>
    <w:rsid w:val="33518D18"/>
    <w:rsid w:val="350F9796"/>
    <w:rsid w:val="38E29E76"/>
    <w:rsid w:val="3E4488D5"/>
    <w:rsid w:val="3E791918"/>
    <w:rsid w:val="41368389"/>
    <w:rsid w:val="45EA9695"/>
    <w:rsid w:val="4618C251"/>
    <w:rsid w:val="46D8F863"/>
    <w:rsid w:val="47024EEC"/>
    <w:rsid w:val="481CAAFA"/>
    <w:rsid w:val="48DADE41"/>
    <w:rsid w:val="4A074E73"/>
    <w:rsid w:val="4A2B98E8"/>
    <w:rsid w:val="4C9C0F92"/>
    <w:rsid w:val="4CE19A32"/>
    <w:rsid w:val="4CF3800B"/>
    <w:rsid w:val="4EBDCB47"/>
    <w:rsid w:val="51C7A427"/>
    <w:rsid w:val="52369B46"/>
    <w:rsid w:val="52AC3E37"/>
    <w:rsid w:val="552140CD"/>
    <w:rsid w:val="56890F0A"/>
    <w:rsid w:val="56AF24CD"/>
    <w:rsid w:val="5B63AC17"/>
    <w:rsid w:val="5BBAD11E"/>
    <w:rsid w:val="5BD03A96"/>
    <w:rsid w:val="5DFF1B70"/>
    <w:rsid w:val="5EEA1B5F"/>
    <w:rsid w:val="5F2996AB"/>
    <w:rsid w:val="636D2A65"/>
    <w:rsid w:val="64F16600"/>
    <w:rsid w:val="67BA65D5"/>
    <w:rsid w:val="680D9D13"/>
    <w:rsid w:val="6A130F74"/>
    <w:rsid w:val="6AE74BF2"/>
    <w:rsid w:val="6BB7F727"/>
    <w:rsid w:val="6C1B6EC0"/>
    <w:rsid w:val="6FC188F7"/>
    <w:rsid w:val="74771122"/>
    <w:rsid w:val="7638A6E2"/>
    <w:rsid w:val="767D1B3F"/>
    <w:rsid w:val="76D187F8"/>
    <w:rsid w:val="77CA0EF3"/>
    <w:rsid w:val="7A28264E"/>
    <w:rsid w:val="7AFACA90"/>
    <w:rsid w:val="7D3EDEAB"/>
    <w:rsid w:val="7D666FCA"/>
    <w:rsid w:val="7E52B7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colormru v:ext="edit" colors="#ccecff,#afd7ff,#dcbade"/>
    </o:shapedefaults>
    <o:shapelayout v:ext="edit">
      <o:idmap v:ext="edit" data="1"/>
    </o:shapelayout>
  </w:shapeDefaults>
  <w:decimalSymbol w:val="."/>
  <w:listSeparator w:val=","/>
  <w14:docId w14:val="0B5DB908"/>
  <w15:docId w15:val="{5DFAA935-53B2-4D63-9F64-691C832582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uiPriority="0" w:semiHidden="1" w:unhideWhenUsed="1"/>
    <w:lsdException w:name="Block Text" w:uiPriority="0"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455EE"/>
    <w:rPr>
      <w:rFonts w:ascii="Helvetica" w:hAnsi="Helvetica"/>
      <w:sz w:val="24"/>
    </w:rPr>
  </w:style>
  <w:style w:type="paragraph" w:styleId="Heading1">
    <w:name w:val="heading 1"/>
    <w:basedOn w:val="Normal"/>
    <w:next w:val="Normal"/>
    <w:link w:val="Heading1Char"/>
    <w:autoRedefine/>
    <w:uiPriority w:val="9"/>
    <w:qFormat/>
    <w:rsid w:val="007F0028"/>
    <w:pPr>
      <w:keepNext/>
      <w:outlineLvl w:val="0"/>
    </w:pPr>
    <w:rPr>
      <w:rFonts w:ascii="Times New Roman Bold" w:hAnsi="Times New Roman Bold"/>
      <w:b/>
      <w:smallCaps/>
      <w:sz w:val="36"/>
      <w:szCs w:val="36"/>
    </w:rPr>
  </w:style>
  <w:style w:type="paragraph" w:styleId="Heading2">
    <w:name w:val="heading 2"/>
    <w:basedOn w:val="Normal"/>
    <w:next w:val="Normal"/>
    <w:link w:val="Heading2Char"/>
    <w:uiPriority w:val="9"/>
    <w:qFormat/>
    <w:rsid w:val="001F3ADD"/>
    <w:pPr>
      <w:keepNext/>
      <w:ind w:left="432" w:hanging="432"/>
      <w:outlineLvl w:val="1"/>
    </w:pPr>
    <w:rPr>
      <w:rFonts w:ascii="Times New Roman" w:hAnsi="Times New Roman"/>
      <w:b/>
      <w:smallCaps/>
      <w:sz w:val="28"/>
    </w:rPr>
  </w:style>
  <w:style w:type="paragraph" w:styleId="Heading3">
    <w:name w:val="heading 3"/>
    <w:basedOn w:val="Normal"/>
    <w:next w:val="Normal"/>
    <w:link w:val="Heading3Char"/>
    <w:uiPriority w:val="9"/>
    <w:qFormat/>
    <w:rsid w:val="003A68DC"/>
    <w:pPr>
      <w:keepNext/>
      <w:tabs>
        <w:tab w:val="left" w:pos="-720"/>
      </w:tabs>
      <w:suppressAutoHyphens/>
      <w:outlineLvl w:val="2"/>
    </w:pPr>
    <w:rPr>
      <w:rFonts w:ascii="Times New Roman" w:hAnsi="Times New Roman"/>
      <w:b/>
    </w:rPr>
  </w:style>
  <w:style w:type="paragraph" w:styleId="Heading4">
    <w:name w:val="heading 4"/>
    <w:basedOn w:val="Normal"/>
    <w:next w:val="Normal"/>
    <w:link w:val="Heading4Char"/>
    <w:uiPriority w:val="9"/>
    <w:qFormat/>
    <w:rsid w:val="00A455EE"/>
    <w:pPr>
      <w:keepNext/>
      <w:tabs>
        <w:tab w:val="left" w:pos="-720"/>
      </w:tabs>
      <w:suppressAutoHyphens/>
      <w:outlineLvl w:val="3"/>
    </w:pPr>
    <w:rPr>
      <w:rFonts w:ascii="Arial" w:hAnsi="Arial"/>
      <w:b/>
      <w:spacing w:val="-2"/>
    </w:rPr>
  </w:style>
  <w:style w:type="paragraph" w:styleId="Heading5">
    <w:name w:val="heading 5"/>
    <w:basedOn w:val="Normal"/>
    <w:next w:val="Normal"/>
    <w:link w:val="Heading5Char"/>
    <w:uiPriority w:val="9"/>
    <w:qFormat/>
    <w:rsid w:val="00A455EE"/>
    <w:pPr>
      <w:keepNext/>
      <w:tabs>
        <w:tab w:val="left" w:pos="-720"/>
      </w:tabs>
      <w:suppressAutoHyphens/>
      <w:outlineLvl w:val="4"/>
    </w:pPr>
    <w:rPr>
      <w:b/>
      <w:spacing w:val="-2"/>
      <w:sz w:val="32"/>
    </w:rPr>
  </w:style>
  <w:style w:type="paragraph" w:styleId="Heading6">
    <w:name w:val="heading 6"/>
    <w:basedOn w:val="Normal"/>
    <w:next w:val="Normal"/>
    <w:qFormat/>
    <w:rsid w:val="00A455EE"/>
    <w:pPr>
      <w:keepNext/>
      <w:outlineLvl w:val="5"/>
    </w:pPr>
    <w:rPr>
      <w:b/>
      <w:bCs/>
      <w:u w:val="single"/>
    </w:rPr>
  </w:style>
  <w:style w:type="paragraph" w:styleId="Heading7">
    <w:name w:val="heading 7"/>
    <w:basedOn w:val="Normal"/>
    <w:next w:val="Normal"/>
    <w:qFormat/>
    <w:rsid w:val="00A455EE"/>
    <w:pPr>
      <w:keepNext/>
      <w:tabs>
        <w:tab w:val="left" w:pos="-720"/>
      </w:tabs>
      <w:suppressAutoHyphens/>
      <w:ind w:left="270"/>
      <w:outlineLvl w:val="6"/>
    </w:pPr>
    <w:rPr>
      <w:b/>
      <w:spacing w:val="-2"/>
    </w:rPr>
  </w:style>
  <w:style w:type="paragraph" w:styleId="Heading8">
    <w:name w:val="heading 8"/>
    <w:basedOn w:val="Normal"/>
    <w:next w:val="Normal"/>
    <w:qFormat/>
    <w:rsid w:val="00A455EE"/>
    <w:pPr>
      <w:keepNext/>
      <w:jc w:val="center"/>
      <w:outlineLvl w:val="7"/>
    </w:pPr>
    <w:rPr>
      <w:b/>
      <w:color w:val="999999"/>
    </w:rPr>
  </w:style>
  <w:style w:type="paragraph" w:styleId="Heading9">
    <w:name w:val="heading 9"/>
    <w:basedOn w:val="Normal"/>
    <w:next w:val="Normal"/>
    <w:qFormat/>
    <w:rsid w:val="00A455EE"/>
    <w:pPr>
      <w:keepNext/>
      <w:jc w:val="center"/>
      <w:outlineLvl w:val="8"/>
    </w:pPr>
    <w:rPr>
      <w:b/>
      <w:color w:val="FF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AHeading">
    <w:name w:val="toa heading"/>
    <w:basedOn w:val="Normal"/>
    <w:next w:val="Normal"/>
    <w:semiHidden/>
    <w:rsid w:val="00A455EE"/>
    <w:pPr>
      <w:tabs>
        <w:tab w:val="left" w:pos="9000"/>
        <w:tab w:val="right" w:pos="9360"/>
      </w:tabs>
      <w:suppressAutoHyphens/>
    </w:pPr>
    <w:rPr>
      <w:rFonts w:ascii="Courier" w:hAnsi="Courier"/>
      <w:sz w:val="23"/>
    </w:rPr>
  </w:style>
  <w:style w:type="paragraph" w:styleId="BodyText2">
    <w:name w:val="Body Text 2"/>
    <w:basedOn w:val="Normal"/>
    <w:semiHidden/>
    <w:rsid w:val="00A455EE"/>
    <w:pPr>
      <w:tabs>
        <w:tab w:val="left" w:pos="-720"/>
      </w:tabs>
      <w:suppressAutoHyphens/>
      <w:jc w:val="both"/>
    </w:pPr>
    <w:rPr>
      <w:spacing w:val="-2"/>
    </w:rPr>
  </w:style>
  <w:style w:type="paragraph" w:styleId="BodyText">
    <w:name w:val="Body Text"/>
    <w:basedOn w:val="Normal"/>
    <w:semiHidden/>
    <w:rsid w:val="00A455EE"/>
    <w:pPr>
      <w:tabs>
        <w:tab w:val="left" w:pos="-720"/>
      </w:tabs>
      <w:suppressAutoHyphens/>
    </w:pPr>
    <w:rPr>
      <w:rFonts w:ascii="Arial" w:hAnsi="Arial"/>
      <w:spacing w:val="-2"/>
      <w:sz w:val="22"/>
    </w:rPr>
  </w:style>
  <w:style w:type="paragraph" w:styleId="BodyText3">
    <w:name w:val="Body Text 3"/>
    <w:basedOn w:val="Normal"/>
    <w:semiHidden/>
    <w:rsid w:val="00A455EE"/>
    <w:pPr>
      <w:tabs>
        <w:tab w:val="left" w:pos="-720"/>
      </w:tabs>
      <w:suppressAutoHyphens/>
    </w:pPr>
    <w:rPr>
      <w:rFonts w:ascii="Arial" w:hAnsi="Arial"/>
      <w:b/>
      <w:spacing w:val="-2"/>
      <w:sz w:val="22"/>
    </w:rPr>
  </w:style>
  <w:style w:type="paragraph" w:styleId="Footer">
    <w:name w:val="footer"/>
    <w:basedOn w:val="Normal"/>
    <w:link w:val="FooterChar"/>
    <w:uiPriority w:val="99"/>
    <w:rsid w:val="00A455EE"/>
    <w:pPr>
      <w:tabs>
        <w:tab w:val="center" w:pos="4320"/>
        <w:tab w:val="right" w:pos="8640"/>
      </w:tabs>
    </w:pPr>
  </w:style>
  <w:style w:type="character" w:styleId="PageNumber">
    <w:name w:val="page number"/>
    <w:basedOn w:val="DefaultParagraphFont"/>
    <w:semiHidden/>
    <w:rsid w:val="00A455EE"/>
  </w:style>
  <w:style w:type="paragraph" w:styleId="Header">
    <w:name w:val="header"/>
    <w:basedOn w:val="Normal"/>
    <w:link w:val="HeaderChar"/>
    <w:uiPriority w:val="99"/>
    <w:rsid w:val="00A455EE"/>
    <w:pPr>
      <w:tabs>
        <w:tab w:val="center" w:pos="4320"/>
        <w:tab w:val="right" w:pos="8640"/>
      </w:tabs>
    </w:pPr>
  </w:style>
  <w:style w:type="paragraph" w:styleId="font5" w:customStyle="1">
    <w:name w:val="font5"/>
    <w:basedOn w:val="Normal"/>
    <w:rsid w:val="00A455EE"/>
    <w:pPr>
      <w:spacing w:before="100" w:beforeAutospacing="1" w:after="100" w:afterAutospacing="1"/>
    </w:pPr>
    <w:rPr>
      <w:rFonts w:ascii="Arial" w:hAnsi="Arial" w:cs="Arial"/>
      <w:sz w:val="20"/>
    </w:rPr>
  </w:style>
  <w:style w:type="paragraph" w:styleId="xl24" w:customStyle="1">
    <w:name w:val="xl24"/>
    <w:basedOn w:val="Normal"/>
    <w:rsid w:val="00A455EE"/>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w:hAnsi="Arial" w:cs="Arial"/>
      <w:b/>
      <w:bCs/>
      <w:szCs w:val="24"/>
      <w:u w:val="single"/>
    </w:rPr>
  </w:style>
  <w:style w:type="paragraph" w:styleId="xl25" w:customStyle="1">
    <w:name w:val="xl25"/>
    <w:basedOn w:val="Normal"/>
    <w:rsid w:val="00A455EE"/>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w:hAnsi="Arial" w:cs="Arial"/>
      <w:b/>
      <w:bCs/>
      <w:szCs w:val="24"/>
      <w:u w:val="single"/>
    </w:rPr>
  </w:style>
  <w:style w:type="paragraph" w:styleId="xl26" w:customStyle="1">
    <w:name w:val="xl26"/>
    <w:basedOn w:val="Normal"/>
    <w:rsid w:val="00A455EE"/>
    <w:pPr>
      <w:pBdr>
        <w:top w:val="single" w:color="auto" w:sz="4" w:space="0"/>
        <w:left w:val="single" w:color="auto" w:sz="4" w:space="0"/>
        <w:bottom w:val="single" w:color="auto" w:sz="4" w:space="0"/>
        <w:right w:val="single" w:color="auto" w:sz="4" w:space="0"/>
      </w:pBdr>
      <w:spacing w:before="100" w:beforeAutospacing="1" w:after="100" w:afterAutospacing="1"/>
    </w:pPr>
    <w:rPr>
      <w:rFonts w:ascii="Arial" w:hAnsi="Arial" w:cs="Arial"/>
      <w:b/>
      <w:bCs/>
      <w:sz w:val="16"/>
      <w:szCs w:val="16"/>
    </w:rPr>
  </w:style>
  <w:style w:type="paragraph" w:styleId="xl27" w:customStyle="1">
    <w:name w:val="xl27"/>
    <w:basedOn w:val="Normal"/>
    <w:rsid w:val="00A455EE"/>
    <w:pPr>
      <w:pBdr>
        <w:top w:val="single" w:color="auto" w:sz="4" w:space="0"/>
        <w:bottom w:val="single" w:color="auto" w:sz="4" w:space="0"/>
      </w:pBdr>
      <w:spacing w:before="100" w:beforeAutospacing="1" w:after="100" w:afterAutospacing="1"/>
    </w:pPr>
    <w:rPr>
      <w:rFonts w:ascii="Arial" w:hAnsi="Arial" w:cs="Arial"/>
      <w:b/>
      <w:bCs/>
      <w:sz w:val="16"/>
      <w:szCs w:val="16"/>
    </w:rPr>
  </w:style>
  <w:style w:type="paragraph" w:styleId="xl28" w:customStyle="1">
    <w:name w:val="xl28"/>
    <w:basedOn w:val="Normal"/>
    <w:rsid w:val="00A455EE"/>
    <w:pPr>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Arial" w:hAnsi="Arial" w:cs="Arial"/>
      <w:sz w:val="16"/>
      <w:szCs w:val="16"/>
    </w:rPr>
  </w:style>
  <w:style w:type="paragraph" w:styleId="xl29" w:customStyle="1">
    <w:name w:val="xl29"/>
    <w:basedOn w:val="Normal"/>
    <w:rsid w:val="00A455EE"/>
    <w:pPr>
      <w:pBdr>
        <w:top w:val="single" w:color="auto" w:sz="4" w:space="0"/>
        <w:bottom w:val="single" w:color="auto" w:sz="4" w:space="0"/>
      </w:pBdr>
      <w:spacing w:before="100" w:beforeAutospacing="1" w:after="100" w:afterAutospacing="1"/>
      <w:jc w:val="center"/>
    </w:pPr>
    <w:rPr>
      <w:rFonts w:ascii="Arial" w:hAnsi="Arial" w:cs="Arial"/>
      <w:sz w:val="16"/>
      <w:szCs w:val="16"/>
    </w:rPr>
  </w:style>
  <w:style w:type="paragraph" w:styleId="xl30" w:customStyle="1">
    <w:name w:val="xl30"/>
    <w:basedOn w:val="Normal"/>
    <w:rsid w:val="00A455EE"/>
    <w:pPr>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Arial" w:hAnsi="Arial" w:cs="Arial"/>
      <w:sz w:val="16"/>
      <w:szCs w:val="16"/>
    </w:rPr>
  </w:style>
  <w:style w:type="paragraph" w:styleId="xl31" w:customStyle="1">
    <w:name w:val="xl31"/>
    <w:basedOn w:val="Normal"/>
    <w:rsid w:val="00A455EE"/>
    <w:pPr>
      <w:pBdr>
        <w:left w:val="single" w:color="auto" w:sz="4" w:space="0"/>
        <w:bottom w:val="single" w:color="auto" w:sz="4" w:space="0"/>
        <w:right w:val="single" w:color="auto" w:sz="4" w:space="0"/>
      </w:pBdr>
      <w:spacing w:before="100" w:beforeAutospacing="1" w:after="100" w:afterAutospacing="1"/>
      <w:jc w:val="center"/>
    </w:pPr>
    <w:rPr>
      <w:rFonts w:ascii="Arial" w:hAnsi="Arial" w:cs="Arial"/>
      <w:sz w:val="16"/>
      <w:szCs w:val="16"/>
    </w:rPr>
  </w:style>
  <w:style w:type="paragraph" w:styleId="xl39" w:customStyle="1">
    <w:name w:val="xl39"/>
    <w:basedOn w:val="Normal"/>
    <w:rsid w:val="00A455EE"/>
    <w:pPr>
      <w:pBdr>
        <w:left w:val="single" w:color="auto" w:sz="4" w:space="0"/>
        <w:right w:val="single" w:color="auto" w:sz="4" w:space="0"/>
      </w:pBdr>
      <w:spacing w:before="100" w:beforeAutospacing="1" w:after="100" w:afterAutospacing="1"/>
    </w:pPr>
    <w:rPr>
      <w:rFonts w:ascii="Arial" w:hAnsi="Arial" w:cs="Arial"/>
      <w:sz w:val="16"/>
      <w:szCs w:val="16"/>
    </w:rPr>
  </w:style>
  <w:style w:type="paragraph" w:styleId="xl40" w:customStyle="1">
    <w:name w:val="xl40"/>
    <w:basedOn w:val="Normal"/>
    <w:rsid w:val="00A455EE"/>
    <w:pPr>
      <w:pBdr>
        <w:left w:val="single" w:color="auto" w:sz="4" w:space="0"/>
        <w:bottom w:val="single" w:color="auto" w:sz="4" w:space="0"/>
        <w:right w:val="single" w:color="auto" w:sz="4" w:space="0"/>
      </w:pBdr>
      <w:spacing w:before="100" w:beforeAutospacing="1" w:after="100" w:afterAutospacing="1"/>
    </w:pPr>
    <w:rPr>
      <w:rFonts w:ascii="Arial" w:hAnsi="Arial" w:cs="Arial"/>
      <w:b/>
      <w:bCs/>
      <w:sz w:val="16"/>
      <w:szCs w:val="16"/>
    </w:rPr>
  </w:style>
  <w:style w:type="character" w:styleId="Hyperlink">
    <w:name w:val="Hyperlink"/>
    <w:basedOn w:val="DefaultParagraphFont"/>
    <w:uiPriority w:val="99"/>
    <w:rsid w:val="00A455EE"/>
    <w:rPr>
      <w:color w:val="0000FF"/>
      <w:u w:val="single"/>
    </w:rPr>
  </w:style>
  <w:style w:type="paragraph" w:styleId="BodyTextIndent">
    <w:name w:val="Body Text Indent"/>
    <w:basedOn w:val="Normal"/>
    <w:semiHidden/>
    <w:rsid w:val="00A455EE"/>
    <w:pPr>
      <w:tabs>
        <w:tab w:val="left" w:pos="-720"/>
      </w:tabs>
      <w:suppressAutoHyphens/>
      <w:ind w:left="720" w:hanging="720"/>
    </w:pPr>
    <w:rPr>
      <w:color w:val="FF0000"/>
    </w:rPr>
  </w:style>
  <w:style w:type="character" w:styleId="FollowedHyperlink">
    <w:name w:val="FollowedHyperlink"/>
    <w:basedOn w:val="DefaultParagraphFont"/>
    <w:semiHidden/>
    <w:rsid w:val="00A455EE"/>
    <w:rPr>
      <w:color w:val="800080"/>
      <w:u w:val="single"/>
    </w:rPr>
  </w:style>
  <w:style w:type="paragraph" w:styleId="BodyTextIndent2">
    <w:name w:val="Body Text Indent 2"/>
    <w:basedOn w:val="Normal"/>
    <w:semiHidden/>
    <w:rsid w:val="00A455EE"/>
    <w:pPr>
      <w:tabs>
        <w:tab w:val="left" w:pos="-720"/>
      </w:tabs>
      <w:suppressAutoHyphens/>
      <w:ind w:left="720" w:hanging="720"/>
    </w:pPr>
    <w:rPr>
      <w:rFonts w:ascii="NewCenturySchlbk" w:hAnsi="NewCenturySchlbk"/>
    </w:rPr>
  </w:style>
  <w:style w:type="paragraph" w:styleId="BlockText">
    <w:name w:val="Block Text"/>
    <w:basedOn w:val="Normal"/>
    <w:semiHidden/>
    <w:rsid w:val="00A455EE"/>
    <w:pPr>
      <w:ind w:left="1080" w:right="1152" w:hanging="1080"/>
    </w:pPr>
  </w:style>
  <w:style w:type="paragraph" w:styleId="TOC1">
    <w:name w:val="toc 1"/>
    <w:basedOn w:val="Normal"/>
    <w:next w:val="Normal"/>
    <w:autoRedefine/>
    <w:uiPriority w:val="39"/>
    <w:rsid w:val="001F3ADD"/>
    <w:pPr>
      <w:tabs>
        <w:tab w:val="right" w:leader="dot" w:pos="9360"/>
      </w:tabs>
      <w:spacing w:before="240"/>
      <w:ind w:left="1512" w:hanging="432"/>
    </w:pPr>
    <w:rPr>
      <w:rFonts w:ascii="Times New Roman" w:hAnsi="Times New Roman"/>
      <w:caps/>
      <w:szCs w:val="24"/>
    </w:rPr>
  </w:style>
  <w:style w:type="paragraph" w:styleId="TOC2">
    <w:name w:val="toc 2"/>
    <w:basedOn w:val="Normal"/>
    <w:next w:val="Normal"/>
    <w:autoRedefine/>
    <w:uiPriority w:val="39"/>
    <w:rsid w:val="001F3ADD"/>
    <w:pPr>
      <w:ind w:left="1440"/>
    </w:pPr>
    <w:rPr>
      <w:rFonts w:ascii="Times New Roman" w:hAnsi="Times New Roman"/>
    </w:rPr>
  </w:style>
  <w:style w:type="paragraph" w:styleId="TOC3">
    <w:name w:val="toc 3"/>
    <w:basedOn w:val="Normal"/>
    <w:next w:val="Normal"/>
    <w:autoRedefine/>
    <w:uiPriority w:val="39"/>
    <w:rsid w:val="001F3ADD"/>
    <w:pPr>
      <w:ind w:left="1800"/>
    </w:pPr>
    <w:rPr>
      <w:rFonts w:ascii="Times New Roman" w:hAnsi="Times New Roman"/>
    </w:rPr>
  </w:style>
  <w:style w:type="paragraph" w:styleId="TOC4">
    <w:name w:val="toc 4"/>
    <w:basedOn w:val="Normal"/>
    <w:next w:val="Normal"/>
    <w:autoRedefine/>
    <w:semiHidden/>
    <w:rsid w:val="00A455EE"/>
    <w:pPr>
      <w:ind w:left="720"/>
    </w:pPr>
  </w:style>
  <w:style w:type="paragraph" w:styleId="TOC5">
    <w:name w:val="toc 5"/>
    <w:basedOn w:val="Normal"/>
    <w:next w:val="Normal"/>
    <w:autoRedefine/>
    <w:semiHidden/>
    <w:rsid w:val="00A455EE"/>
    <w:pPr>
      <w:ind w:left="960"/>
    </w:pPr>
  </w:style>
  <w:style w:type="paragraph" w:styleId="TOC6">
    <w:name w:val="toc 6"/>
    <w:basedOn w:val="Normal"/>
    <w:next w:val="Normal"/>
    <w:autoRedefine/>
    <w:semiHidden/>
    <w:rsid w:val="00A455EE"/>
    <w:pPr>
      <w:ind w:left="1200"/>
    </w:pPr>
  </w:style>
  <w:style w:type="paragraph" w:styleId="TOC7">
    <w:name w:val="toc 7"/>
    <w:basedOn w:val="Normal"/>
    <w:next w:val="Normal"/>
    <w:autoRedefine/>
    <w:semiHidden/>
    <w:rsid w:val="00A455EE"/>
    <w:pPr>
      <w:ind w:left="1440"/>
    </w:pPr>
  </w:style>
  <w:style w:type="paragraph" w:styleId="TOC8">
    <w:name w:val="toc 8"/>
    <w:basedOn w:val="Normal"/>
    <w:next w:val="Normal"/>
    <w:autoRedefine/>
    <w:semiHidden/>
    <w:rsid w:val="00A455EE"/>
    <w:pPr>
      <w:ind w:left="1680"/>
    </w:pPr>
  </w:style>
  <w:style w:type="paragraph" w:styleId="TOC9">
    <w:name w:val="toc 9"/>
    <w:basedOn w:val="Normal"/>
    <w:next w:val="Normal"/>
    <w:autoRedefine/>
    <w:semiHidden/>
    <w:rsid w:val="00A455EE"/>
    <w:pPr>
      <w:ind w:left="1920"/>
    </w:pPr>
  </w:style>
  <w:style w:type="paragraph" w:styleId="BodyTextIndent3">
    <w:name w:val="Body Text Indent 3"/>
    <w:basedOn w:val="Normal"/>
    <w:semiHidden/>
    <w:rsid w:val="00A455EE"/>
    <w:pPr>
      <w:tabs>
        <w:tab w:val="right" w:pos="1080"/>
        <w:tab w:val="left" w:pos="1260"/>
        <w:tab w:val="right" w:leader="dot" w:pos="9360"/>
      </w:tabs>
      <w:spacing w:after="240"/>
      <w:ind w:left="1267" w:hanging="1267"/>
    </w:pPr>
    <w:rPr>
      <w:rFonts w:ascii="Palatino" w:hAnsi="Palatino"/>
    </w:rPr>
  </w:style>
  <w:style w:type="character" w:styleId="CommentReference">
    <w:name w:val="annotation reference"/>
    <w:basedOn w:val="DefaultParagraphFont"/>
    <w:uiPriority w:val="99"/>
    <w:semiHidden/>
    <w:rsid w:val="00A455EE"/>
    <w:rPr>
      <w:sz w:val="16"/>
      <w:szCs w:val="16"/>
    </w:rPr>
  </w:style>
  <w:style w:type="paragraph" w:styleId="CommentText">
    <w:name w:val="annotation text"/>
    <w:basedOn w:val="Normal"/>
    <w:link w:val="CommentTextChar"/>
    <w:uiPriority w:val="99"/>
    <w:semiHidden/>
    <w:rsid w:val="00A455EE"/>
    <w:rPr>
      <w:sz w:val="20"/>
    </w:rPr>
  </w:style>
  <w:style w:type="paragraph" w:styleId="BalloonText">
    <w:name w:val="Balloon Text"/>
    <w:basedOn w:val="Normal"/>
    <w:uiPriority w:val="99"/>
    <w:semiHidden/>
    <w:unhideWhenUsed/>
    <w:rsid w:val="00A455EE"/>
    <w:rPr>
      <w:rFonts w:ascii="Tahoma" w:hAnsi="Tahoma" w:cs="Tahoma"/>
      <w:sz w:val="16"/>
      <w:szCs w:val="16"/>
    </w:rPr>
  </w:style>
  <w:style w:type="character" w:styleId="BalloonTextChar" w:customStyle="1">
    <w:name w:val="Balloon Text Char"/>
    <w:basedOn w:val="DefaultParagraphFont"/>
    <w:uiPriority w:val="99"/>
    <w:semiHidden/>
    <w:rsid w:val="00A455EE"/>
    <w:rPr>
      <w:rFonts w:ascii="Tahoma" w:hAnsi="Tahoma" w:cs="Tahoma"/>
      <w:sz w:val="16"/>
      <w:szCs w:val="16"/>
    </w:rPr>
  </w:style>
  <w:style w:type="paragraph" w:styleId="Bullet" w:customStyle="1">
    <w:name w:val="Bullet"/>
    <w:basedOn w:val="BodyText"/>
    <w:next w:val="BodyText"/>
    <w:rsid w:val="00A455EE"/>
    <w:pPr>
      <w:tabs>
        <w:tab w:val="clear" w:pos="-720"/>
      </w:tabs>
      <w:suppressAutoHyphens w:val="0"/>
      <w:spacing w:line="360" w:lineRule="auto"/>
      <w:ind w:left="1080"/>
    </w:pPr>
    <w:rPr>
      <w:rFonts w:ascii="Palatino" w:hAnsi="Palatino" w:cs="Arial"/>
      <w:spacing w:val="0"/>
      <w:sz w:val="24"/>
    </w:rPr>
  </w:style>
  <w:style w:type="paragraph" w:styleId="TableBody" w:customStyle="1">
    <w:name w:val="Table Body"/>
    <w:basedOn w:val="Normal"/>
    <w:rsid w:val="00A455EE"/>
    <w:pPr>
      <w:spacing w:after="160"/>
    </w:pPr>
    <w:rPr>
      <w:sz w:val="18"/>
    </w:rPr>
  </w:style>
  <w:style w:type="paragraph" w:styleId="TableHead" w:customStyle="1">
    <w:name w:val="Table Head"/>
    <w:basedOn w:val="Normal"/>
    <w:next w:val="Normal"/>
    <w:rsid w:val="00A455EE"/>
    <w:pPr>
      <w:spacing w:before="80" w:after="80"/>
      <w:jc w:val="center"/>
    </w:pPr>
    <w:rPr>
      <w:b/>
      <w:sz w:val="18"/>
    </w:rPr>
  </w:style>
  <w:style w:type="paragraph" w:styleId="CommentSubject">
    <w:name w:val="annotation subject"/>
    <w:basedOn w:val="CommentText"/>
    <w:next w:val="CommentText"/>
    <w:link w:val="CommentSubjectChar"/>
    <w:uiPriority w:val="99"/>
    <w:semiHidden/>
    <w:unhideWhenUsed/>
    <w:rsid w:val="00DC1E14"/>
    <w:rPr>
      <w:b/>
      <w:bCs/>
    </w:rPr>
  </w:style>
  <w:style w:type="character" w:styleId="CommentTextChar" w:customStyle="1">
    <w:name w:val="Comment Text Char"/>
    <w:basedOn w:val="DefaultParagraphFont"/>
    <w:link w:val="CommentText"/>
    <w:uiPriority w:val="99"/>
    <w:semiHidden/>
    <w:rsid w:val="00DC1E14"/>
    <w:rPr>
      <w:rFonts w:ascii="Helvetica" w:hAnsi="Helvetica"/>
    </w:rPr>
  </w:style>
  <w:style w:type="character" w:styleId="CommentSubjectChar" w:customStyle="1">
    <w:name w:val="Comment Subject Char"/>
    <w:basedOn w:val="CommentTextChar"/>
    <w:link w:val="CommentSubject"/>
    <w:uiPriority w:val="99"/>
    <w:rsid w:val="00DC1E14"/>
    <w:rPr>
      <w:rFonts w:ascii="Helvetica" w:hAnsi="Helvetica"/>
    </w:rPr>
  </w:style>
  <w:style w:type="paragraph" w:styleId="ListParagraph">
    <w:name w:val="List Paragraph"/>
    <w:basedOn w:val="Normal"/>
    <w:uiPriority w:val="1"/>
    <w:qFormat/>
    <w:rsid w:val="007F0D97"/>
    <w:pPr>
      <w:ind w:left="720"/>
      <w:contextualSpacing/>
    </w:pPr>
    <w:rPr>
      <w:rFonts w:ascii="Palatino" w:hAnsi="Palatino"/>
      <w:b/>
      <w:bCs/>
      <w:sz w:val="40"/>
    </w:rPr>
  </w:style>
  <w:style w:type="paragraph" w:styleId="Default" w:customStyle="1">
    <w:name w:val="Default"/>
    <w:rsid w:val="00577DAD"/>
    <w:pPr>
      <w:autoSpaceDE w:val="0"/>
      <w:autoSpaceDN w:val="0"/>
      <w:adjustRightInd w:val="0"/>
    </w:pPr>
    <w:rPr>
      <w:rFonts w:eastAsiaTheme="minorHAnsi"/>
      <w:color w:val="000000"/>
      <w:sz w:val="24"/>
      <w:szCs w:val="24"/>
    </w:rPr>
  </w:style>
  <w:style w:type="paragraph" w:styleId="FootnoteText">
    <w:name w:val="footnote text"/>
    <w:basedOn w:val="Normal"/>
    <w:link w:val="FootnoteTextChar"/>
    <w:uiPriority w:val="99"/>
    <w:semiHidden/>
    <w:rsid w:val="002F724F"/>
    <w:rPr>
      <w:rFonts w:ascii="Times" w:hAnsi="Times" w:eastAsia="Times"/>
      <w:sz w:val="20"/>
    </w:rPr>
  </w:style>
  <w:style w:type="character" w:styleId="FootnoteTextChar" w:customStyle="1">
    <w:name w:val="Footnote Text Char"/>
    <w:basedOn w:val="DefaultParagraphFont"/>
    <w:link w:val="FootnoteText"/>
    <w:uiPriority w:val="99"/>
    <w:semiHidden/>
    <w:rsid w:val="002F724F"/>
    <w:rPr>
      <w:rFonts w:ascii="Times" w:hAnsi="Times" w:eastAsia="Times"/>
    </w:rPr>
  </w:style>
  <w:style w:type="paragraph" w:styleId="Title">
    <w:name w:val="Title"/>
    <w:basedOn w:val="Normal"/>
    <w:next w:val="Normal"/>
    <w:link w:val="TitleChar"/>
    <w:uiPriority w:val="10"/>
    <w:qFormat/>
    <w:rsid w:val="000E2DE6"/>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E2DE6"/>
    <w:rPr>
      <w:rFonts w:asciiTheme="majorHAnsi" w:hAnsiTheme="majorHAnsi" w:eastAsiaTheme="majorEastAsia" w:cstheme="majorBidi"/>
      <w:spacing w:val="-10"/>
      <w:kern w:val="28"/>
      <w:sz w:val="56"/>
      <w:szCs w:val="56"/>
    </w:rPr>
  </w:style>
  <w:style w:type="table" w:styleId="TableGrid">
    <w:name w:val="Table Grid"/>
    <w:basedOn w:val="TableNormal"/>
    <w:uiPriority w:val="39"/>
    <w:rsid w:val="001D7D6A"/>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1D7D6A"/>
    <w:pPr>
      <w:spacing w:after="200"/>
    </w:pPr>
    <w:rPr>
      <w:rFonts w:asciiTheme="minorHAnsi" w:hAnsiTheme="minorHAnsi" w:eastAsiaTheme="minorHAnsi" w:cstheme="minorBidi"/>
      <w:i/>
      <w:iCs/>
      <w:color w:val="1F497D" w:themeColor="text2"/>
      <w:sz w:val="18"/>
      <w:szCs w:val="18"/>
    </w:rPr>
  </w:style>
  <w:style w:type="paragraph" w:styleId="NormalSJR" w:customStyle="1">
    <w:name w:val="Normal_SJR"/>
    <w:qFormat/>
    <w:rsid w:val="002F1F39"/>
    <w:pPr>
      <w:spacing w:after="240"/>
      <w:ind w:left="720"/>
      <w:contextualSpacing/>
    </w:pPr>
    <w:rPr>
      <w:rFonts w:eastAsiaTheme="minorHAnsi" w:cstheme="minorBidi"/>
      <w:sz w:val="24"/>
      <w:szCs w:val="22"/>
    </w:rPr>
  </w:style>
  <w:style w:type="table" w:styleId="CaptionsSJR" w:customStyle="1">
    <w:name w:val="Captions_SJR"/>
    <w:basedOn w:val="TableNormal"/>
    <w:uiPriority w:val="99"/>
    <w:rsid w:val="002F1F39"/>
    <w:pPr>
      <w:spacing w:before="80" w:after="80"/>
      <w:contextualSpacing/>
    </w:pPr>
    <w:rPr>
      <w:rFonts w:ascii="Arial" w:hAnsi="Arial" w:eastAsiaTheme="minorHAnsi" w:cstheme="minorBidi"/>
      <w:sz w:val="22"/>
      <w:szCs w:val="22"/>
    </w:rPr>
    <w:tblPr/>
  </w:style>
  <w:style w:type="paragraph" w:styleId="Style1" w:customStyle="1">
    <w:name w:val="Style1"/>
    <w:qFormat/>
    <w:rsid w:val="002F1F39"/>
    <w:pPr>
      <w:spacing w:before="80" w:after="80"/>
      <w:contextualSpacing/>
    </w:pPr>
    <w:rPr>
      <w:rFonts w:ascii="Arial" w:hAnsi="Arial" w:eastAsiaTheme="minorHAnsi" w:cstheme="minorBidi"/>
      <w:sz w:val="22"/>
      <w:szCs w:val="22"/>
    </w:rPr>
  </w:style>
  <w:style w:type="paragraph" w:styleId="Header1SJR" w:customStyle="1">
    <w:name w:val="Header1_SJR"/>
    <w:qFormat/>
    <w:rsid w:val="002F1F39"/>
    <w:pPr>
      <w:spacing w:before="360" w:after="360"/>
      <w:contextualSpacing/>
    </w:pPr>
    <w:rPr>
      <w:rFonts w:eastAsiaTheme="minorHAnsi" w:cstheme="minorBidi"/>
      <w:b/>
      <w:smallCaps/>
      <w:sz w:val="36"/>
      <w:szCs w:val="22"/>
    </w:rPr>
  </w:style>
  <w:style w:type="paragraph" w:styleId="Header2SJR" w:customStyle="1">
    <w:name w:val="Header2_SJR"/>
    <w:basedOn w:val="Header1SJR"/>
    <w:qFormat/>
    <w:rsid w:val="002F1F39"/>
  </w:style>
  <w:style w:type="paragraph" w:styleId="Header3SJR" w:customStyle="1">
    <w:name w:val="Header3_SJR"/>
    <w:basedOn w:val="Header2SJR"/>
    <w:qFormat/>
    <w:rsid w:val="002F1F39"/>
    <w:pPr>
      <w:spacing w:after="240"/>
    </w:pPr>
    <w:rPr>
      <w:smallCaps w:val="0"/>
      <w:sz w:val="24"/>
    </w:rPr>
  </w:style>
  <w:style w:type="paragraph" w:styleId="Header4SJR" w:customStyle="1">
    <w:name w:val="Header4_SJR"/>
    <w:basedOn w:val="Header3SJR"/>
    <w:qFormat/>
    <w:rsid w:val="002F1F39"/>
    <w:pPr>
      <w:spacing w:before="160" w:after="160"/>
      <w:ind w:left="720"/>
    </w:pPr>
    <w:rPr>
      <w:b w:val="0"/>
      <w:u w:val="single"/>
    </w:rPr>
  </w:style>
  <w:style w:type="paragraph" w:styleId="Header5SJR" w:customStyle="1">
    <w:name w:val="Header5_SJR"/>
    <w:basedOn w:val="Header4SJR"/>
    <w:qFormat/>
    <w:rsid w:val="002F1F39"/>
    <w:pPr>
      <w:spacing w:before="80" w:after="80"/>
    </w:pPr>
    <w:rPr>
      <w:i/>
    </w:rPr>
  </w:style>
  <w:style w:type="paragraph" w:styleId="CaptionSJR" w:customStyle="1">
    <w:name w:val="Caption_SJR"/>
    <w:qFormat/>
    <w:rsid w:val="002F1F39"/>
    <w:pPr>
      <w:spacing w:before="80" w:after="80"/>
      <w:contextualSpacing/>
    </w:pPr>
    <w:rPr>
      <w:rFonts w:ascii="Arial" w:hAnsi="Arial" w:eastAsiaTheme="minorHAnsi" w:cstheme="minorBidi"/>
      <w:sz w:val="22"/>
      <w:szCs w:val="22"/>
    </w:rPr>
  </w:style>
  <w:style w:type="character" w:styleId="Heading1Char" w:customStyle="1">
    <w:name w:val="Heading 1 Char"/>
    <w:basedOn w:val="DefaultParagraphFont"/>
    <w:link w:val="Heading1"/>
    <w:uiPriority w:val="9"/>
    <w:rsid w:val="007F0028"/>
    <w:rPr>
      <w:rFonts w:ascii="Times New Roman Bold" w:hAnsi="Times New Roman Bold"/>
      <w:b/>
      <w:smallCaps/>
      <w:sz w:val="36"/>
      <w:szCs w:val="36"/>
    </w:rPr>
  </w:style>
  <w:style w:type="character" w:styleId="Heading2Char" w:customStyle="1">
    <w:name w:val="Heading 2 Char"/>
    <w:basedOn w:val="DefaultParagraphFont"/>
    <w:link w:val="Heading2"/>
    <w:uiPriority w:val="9"/>
    <w:rsid w:val="002F1F39"/>
    <w:rPr>
      <w:b/>
      <w:smallCaps/>
      <w:sz w:val="28"/>
    </w:rPr>
  </w:style>
  <w:style w:type="character" w:styleId="Heading3Char" w:customStyle="1">
    <w:name w:val="Heading 3 Char"/>
    <w:basedOn w:val="DefaultParagraphFont"/>
    <w:link w:val="Heading3"/>
    <w:uiPriority w:val="9"/>
    <w:rsid w:val="002F1F39"/>
    <w:rPr>
      <w:b/>
      <w:sz w:val="24"/>
    </w:rPr>
  </w:style>
  <w:style w:type="character" w:styleId="Heading5Char" w:customStyle="1">
    <w:name w:val="Heading 5 Char"/>
    <w:basedOn w:val="DefaultParagraphFont"/>
    <w:link w:val="Heading5"/>
    <w:uiPriority w:val="9"/>
    <w:rsid w:val="002F1F39"/>
    <w:rPr>
      <w:rFonts w:ascii="Helvetica" w:hAnsi="Helvetica"/>
      <w:b/>
      <w:spacing w:val="-2"/>
      <w:sz w:val="32"/>
    </w:rPr>
  </w:style>
  <w:style w:type="character" w:styleId="IntenseReference">
    <w:name w:val="Intense Reference"/>
    <w:uiPriority w:val="32"/>
    <w:qFormat/>
    <w:rsid w:val="002F1F39"/>
    <w:rPr>
      <w:rFonts w:ascii="Times New Roman" w:hAnsi="Times New Roman" w:cs="Times New Roman"/>
      <w:sz w:val="24"/>
      <w:szCs w:val="24"/>
    </w:rPr>
  </w:style>
  <w:style w:type="paragraph" w:styleId="NoSpacing">
    <w:name w:val="No Spacing"/>
    <w:uiPriority w:val="1"/>
    <w:qFormat/>
    <w:rsid w:val="002F1F39"/>
    <w:rPr>
      <w:rFonts w:asciiTheme="minorHAnsi" w:hAnsiTheme="minorHAnsi" w:eastAsiaTheme="minorHAnsi" w:cstheme="minorBidi"/>
      <w:sz w:val="22"/>
      <w:szCs w:val="22"/>
    </w:rPr>
  </w:style>
  <w:style w:type="character" w:styleId="HeaderChar" w:customStyle="1">
    <w:name w:val="Header Char"/>
    <w:basedOn w:val="DefaultParagraphFont"/>
    <w:link w:val="Header"/>
    <w:uiPriority w:val="99"/>
    <w:rsid w:val="002F1F39"/>
    <w:rPr>
      <w:rFonts w:ascii="Helvetica" w:hAnsi="Helvetica"/>
      <w:sz w:val="24"/>
    </w:rPr>
  </w:style>
  <w:style w:type="character" w:styleId="FooterChar" w:customStyle="1">
    <w:name w:val="Footer Char"/>
    <w:basedOn w:val="DefaultParagraphFont"/>
    <w:link w:val="Footer"/>
    <w:uiPriority w:val="99"/>
    <w:rsid w:val="002F1F39"/>
    <w:rPr>
      <w:rFonts w:ascii="Helvetica" w:hAnsi="Helvetica"/>
      <w:sz w:val="24"/>
    </w:rPr>
  </w:style>
  <w:style w:type="character" w:styleId="FootnoteReference">
    <w:name w:val="footnote reference"/>
    <w:basedOn w:val="DefaultParagraphFont"/>
    <w:uiPriority w:val="99"/>
    <w:semiHidden/>
    <w:unhideWhenUsed/>
    <w:rsid w:val="002F1F39"/>
    <w:rPr>
      <w:vertAlign w:val="superscript"/>
    </w:rPr>
  </w:style>
  <w:style w:type="character" w:styleId="PlaceholderText">
    <w:name w:val="Placeholder Text"/>
    <w:basedOn w:val="DefaultParagraphFont"/>
    <w:uiPriority w:val="99"/>
    <w:semiHidden/>
    <w:rsid w:val="002F1F39"/>
    <w:rPr>
      <w:color w:val="808080"/>
    </w:rPr>
  </w:style>
  <w:style w:type="table" w:styleId="GridTable1Light">
    <w:name w:val="Grid Table 1 Light"/>
    <w:basedOn w:val="TableNormal"/>
    <w:uiPriority w:val="46"/>
    <w:rsid w:val="002F1F39"/>
    <w:rPr>
      <w:rFonts w:asciiTheme="minorHAnsi" w:hAnsiTheme="minorHAnsi" w:eastAsiaTheme="minorHAnsi" w:cstheme="minorBidi"/>
      <w:sz w:val="22"/>
      <w:szCs w:val="22"/>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Revision">
    <w:name w:val="Revision"/>
    <w:hidden/>
    <w:uiPriority w:val="99"/>
    <w:semiHidden/>
    <w:rsid w:val="002F1F39"/>
    <w:rPr>
      <w:rFonts w:asciiTheme="minorHAnsi" w:hAnsiTheme="minorHAnsi" w:eastAsiaTheme="minorHAnsi" w:cstheme="minorBidi"/>
      <w:sz w:val="22"/>
      <w:szCs w:val="22"/>
    </w:rPr>
  </w:style>
  <w:style w:type="paragraph" w:styleId="TableofFigures">
    <w:name w:val="table of figures"/>
    <w:basedOn w:val="Normal"/>
    <w:next w:val="Normal"/>
    <w:uiPriority w:val="99"/>
    <w:unhideWhenUsed/>
    <w:rsid w:val="005A0044"/>
    <w:pPr>
      <w:spacing w:before="120" w:after="120"/>
      <w:ind w:left="720"/>
    </w:pPr>
    <w:rPr>
      <w:rFonts w:ascii="Times New Roman" w:hAnsi="Times New Roman" w:eastAsiaTheme="minorHAnsi" w:cstheme="minorBidi"/>
      <w:szCs w:val="22"/>
    </w:rPr>
  </w:style>
  <w:style w:type="paragraph" w:styleId="EndnoteText">
    <w:name w:val="endnote text"/>
    <w:basedOn w:val="Normal"/>
    <w:link w:val="EndnoteTextChar"/>
    <w:uiPriority w:val="99"/>
    <w:semiHidden/>
    <w:unhideWhenUsed/>
    <w:rsid w:val="002F1F39"/>
    <w:rPr>
      <w:rFonts w:asciiTheme="minorHAnsi" w:hAnsiTheme="minorHAnsi" w:eastAsiaTheme="minorHAnsi" w:cstheme="minorBidi"/>
      <w:sz w:val="20"/>
    </w:rPr>
  </w:style>
  <w:style w:type="character" w:styleId="EndnoteTextChar" w:customStyle="1">
    <w:name w:val="Endnote Text Char"/>
    <w:basedOn w:val="DefaultParagraphFont"/>
    <w:link w:val="EndnoteText"/>
    <w:uiPriority w:val="99"/>
    <w:semiHidden/>
    <w:rsid w:val="002F1F39"/>
    <w:rPr>
      <w:rFonts w:asciiTheme="minorHAnsi" w:hAnsiTheme="minorHAnsi" w:eastAsiaTheme="minorHAnsi" w:cstheme="minorBidi"/>
    </w:rPr>
  </w:style>
  <w:style w:type="character" w:styleId="EndnoteReference">
    <w:name w:val="endnote reference"/>
    <w:basedOn w:val="DefaultParagraphFont"/>
    <w:uiPriority w:val="99"/>
    <w:semiHidden/>
    <w:unhideWhenUsed/>
    <w:rsid w:val="002F1F39"/>
    <w:rPr>
      <w:vertAlign w:val="superscript"/>
    </w:rPr>
  </w:style>
  <w:style w:type="character" w:styleId="Heading4Char" w:customStyle="1">
    <w:name w:val="Heading 4 Char"/>
    <w:basedOn w:val="DefaultParagraphFont"/>
    <w:link w:val="Heading4"/>
    <w:uiPriority w:val="9"/>
    <w:rsid w:val="002F1F39"/>
    <w:rPr>
      <w:rFonts w:ascii="Arial" w:hAnsi="Arial"/>
      <w:b/>
      <w:spacing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65953">
      <w:bodyDiv w:val="1"/>
      <w:marLeft w:val="0"/>
      <w:marRight w:val="0"/>
      <w:marTop w:val="0"/>
      <w:marBottom w:val="0"/>
      <w:divBdr>
        <w:top w:val="none" w:sz="0" w:space="0" w:color="auto"/>
        <w:left w:val="none" w:sz="0" w:space="0" w:color="auto"/>
        <w:bottom w:val="none" w:sz="0" w:space="0" w:color="auto"/>
        <w:right w:val="none" w:sz="0" w:space="0" w:color="auto"/>
      </w:divBdr>
    </w:div>
    <w:div w:id="391776133">
      <w:bodyDiv w:val="1"/>
      <w:marLeft w:val="0"/>
      <w:marRight w:val="0"/>
      <w:marTop w:val="0"/>
      <w:marBottom w:val="0"/>
      <w:divBdr>
        <w:top w:val="none" w:sz="0" w:space="0" w:color="auto"/>
        <w:left w:val="none" w:sz="0" w:space="0" w:color="auto"/>
        <w:bottom w:val="none" w:sz="0" w:space="0" w:color="auto"/>
        <w:right w:val="none" w:sz="0" w:space="0" w:color="auto"/>
      </w:divBdr>
    </w:div>
    <w:div w:id="491410601">
      <w:bodyDiv w:val="1"/>
      <w:marLeft w:val="0"/>
      <w:marRight w:val="0"/>
      <w:marTop w:val="0"/>
      <w:marBottom w:val="0"/>
      <w:divBdr>
        <w:top w:val="none" w:sz="0" w:space="0" w:color="auto"/>
        <w:left w:val="none" w:sz="0" w:space="0" w:color="auto"/>
        <w:bottom w:val="none" w:sz="0" w:space="0" w:color="auto"/>
        <w:right w:val="none" w:sz="0" w:space="0" w:color="auto"/>
      </w:divBdr>
    </w:div>
    <w:div w:id="1255673515">
      <w:bodyDiv w:val="1"/>
      <w:marLeft w:val="0"/>
      <w:marRight w:val="0"/>
      <w:marTop w:val="0"/>
      <w:marBottom w:val="0"/>
      <w:divBdr>
        <w:top w:val="none" w:sz="0" w:space="0" w:color="auto"/>
        <w:left w:val="none" w:sz="0" w:space="0" w:color="auto"/>
        <w:bottom w:val="none" w:sz="0" w:space="0" w:color="auto"/>
        <w:right w:val="none" w:sz="0" w:space="0" w:color="auto"/>
      </w:divBdr>
    </w:div>
    <w:div w:id="182859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eader" Target="header5.xml" Id="rId18" /><Relationship Type="http://schemas.openxmlformats.org/officeDocument/2006/relationships/footer" Target="footer6.xml" Id="rId26" /><Relationship Type="http://schemas.openxmlformats.org/officeDocument/2006/relationships/customXml" Target="../customXml/item3.xml" Id="rId3" /><Relationship Type="http://schemas.openxmlformats.org/officeDocument/2006/relationships/header" Target="header6.xm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header" Target="header4.xml" Id="rId17" /><Relationship Type="http://schemas.openxmlformats.org/officeDocument/2006/relationships/header" Target="header8.xml" Id="rId25"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footer" Target="footer4.xml" Id="rId20" /><Relationship Type="http://schemas.openxmlformats.org/officeDocument/2006/relationships/header" Target="header1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header" Target="header7.xml" Id="rId24" /><Relationship Type="http://schemas.openxmlformats.org/officeDocument/2006/relationships/theme" Target="theme/theme1.xml" Id="rId32" /><Relationship Type="http://schemas.openxmlformats.org/officeDocument/2006/relationships/numbering" Target="numbering.xml" Id="rId5" /><Relationship Type="http://schemas.openxmlformats.org/officeDocument/2006/relationships/image" Target="media/image1.png" Id="rId15" /><Relationship Type="http://schemas.openxmlformats.org/officeDocument/2006/relationships/header" Target="header10.xml" Id="rId28" /><Relationship Type="http://schemas.openxmlformats.org/officeDocument/2006/relationships/endnotes" Target="endnotes.xml" Id="rId10" /><Relationship Type="http://schemas.openxmlformats.org/officeDocument/2006/relationships/footer" Target="footer3.xml" Id="rId19" /><Relationship Type="http://schemas.microsoft.com/office/2011/relationships/people" Target="people.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footer" Target="footer5.xml" Id="rId22" /><Relationship Type="http://schemas.openxmlformats.org/officeDocument/2006/relationships/header" Target="header9.xml" Id="rId27" /><Relationship Type="http://schemas.openxmlformats.org/officeDocument/2006/relationships/fontTable" Target="fontTable.xml" Id="rId30" /><Relationship Type="http://schemas.openxmlformats.org/officeDocument/2006/relationships/glossaryDocument" Target="/word/glossary/document.xml" Id="R415a99eee13f48f0" /><Relationship Type="http://schemas.openxmlformats.org/officeDocument/2006/relationships/image" Target="/media/image3.png" Id="Re74f0fb02ee14bb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f2c833e-3fd7-4a54-b52b-fa2422a285c1}"/>
      </w:docPartPr>
      <w:docPartBody>
        <w:p w14:paraId="4CF3800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a42ef9e0-df54-4a9e-b925-8f3df65216de">
      <UserInfo>
        <DisplayName>Michelle Tharp</DisplayName>
        <AccountId>49</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C068F8902AE5F438D5B4DA86C505F78" ma:contentTypeVersion="12" ma:contentTypeDescription="Create a new document." ma:contentTypeScope="" ma:versionID="c554038c6cc1746c53b91b6aa1a9ce82">
  <xsd:schema xmlns:xsd="http://www.w3.org/2001/XMLSchema" xmlns:xs="http://www.w3.org/2001/XMLSchema" xmlns:p="http://schemas.microsoft.com/office/2006/metadata/properties" xmlns:ns2="47b67398-a075-4e18-9619-22287c0cac37" xmlns:ns3="a42ef9e0-df54-4a9e-b925-8f3df65216de" targetNamespace="http://schemas.microsoft.com/office/2006/metadata/properties" ma:root="true" ma:fieldsID="7f3780a827aa303d5fd49542a253b6ab" ns2:_="" ns3:_="">
    <xsd:import namespace="47b67398-a075-4e18-9619-22287c0cac37"/>
    <xsd:import namespace="a42ef9e0-df54-4a9e-b925-8f3df65216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b67398-a075-4e18-9619-22287c0cac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2ef9e0-df54-4a9e-b925-8f3df65216d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41639-45E0-4916-91EA-F3FE070D74B5}">
  <ds:schemaRefs>
    <ds:schemaRef ds:uri="http://schemas.microsoft.com/sharepoint/v3/contenttype/forms"/>
  </ds:schemaRefs>
</ds:datastoreItem>
</file>

<file path=customXml/itemProps2.xml><?xml version="1.0" encoding="utf-8"?>
<ds:datastoreItem xmlns:ds="http://schemas.openxmlformats.org/officeDocument/2006/customXml" ds:itemID="{93EFFE8E-2F1F-410B-A635-1D84021F7461}">
  <ds:schemaRefs>
    <ds:schemaRef ds:uri="http://schemas.microsoft.com/office/infopath/2007/PartnerControls"/>
    <ds:schemaRef ds:uri="http://purl.org/dc/elements/1.1/"/>
    <ds:schemaRef ds:uri="http://schemas.microsoft.com/office/2006/metadata/properties"/>
    <ds:schemaRef ds:uri="a42ef9e0-df54-4a9e-b925-8f3df65216de"/>
    <ds:schemaRef ds:uri="http://schemas.microsoft.com/office/2006/documentManagement/types"/>
    <ds:schemaRef ds:uri="http://purl.org/dc/terms/"/>
    <ds:schemaRef ds:uri="http://schemas.openxmlformats.org/package/2006/metadata/core-properties"/>
    <ds:schemaRef ds:uri="http://purl.org/dc/dcmitype/"/>
    <ds:schemaRef ds:uri="47b67398-a075-4e18-9619-22287c0cac37"/>
    <ds:schemaRef ds:uri="http://www.w3.org/XML/1998/namespace"/>
  </ds:schemaRefs>
</ds:datastoreItem>
</file>

<file path=customXml/itemProps3.xml><?xml version="1.0" encoding="utf-8"?>
<ds:datastoreItem xmlns:ds="http://schemas.openxmlformats.org/officeDocument/2006/customXml" ds:itemID="{484A7675-76A5-46A9-ABB8-B2CB78ACB3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b67398-a075-4e18-9619-22287c0cac37"/>
    <ds:schemaRef ds:uri="a42ef9e0-df54-4a9e-b925-8f3df65216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8FD82E-EB77-4F45-95FD-1943E7997FF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SJRWMD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St</dc:title>
  <dc:subject/>
  <dc:creator>SHALL</dc:creator>
  <keywords/>
  <lastModifiedBy>Paul Bremner</lastModifiedBy>
  <revision>197</revision>
  <lastPrinted>2012-05-03T17:05:00.0000000Z</lastPrinted>
  <dcterms:created xsi:type="dcterms:W3CDTF">2020-08-28T14:38:00.0000000Z</dcterms:created>
  <dcterms:modified xsi:type="dcterms:W3CDTF">2021-03-11T21:22:41.8109161Z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0x0101007C068F8902AE5F438D5B4DA86C505F78</vt:lpwstr>
  </property>
</Properties>
</file>